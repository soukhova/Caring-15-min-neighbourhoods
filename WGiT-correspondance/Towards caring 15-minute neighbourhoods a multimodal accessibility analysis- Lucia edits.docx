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2885B" w14:textId="6DB85D87" w:rsidR="00E206A0" w:rsidRDefault="00E206A0" w:rsidP="00E206A0">
      <w:pPr>
        <w:rPr>
          <w:lang w:val="en-CA" w:eastAsia="en-US"/>
        </w:rPr>
      </w:pPr>
      <w:r>
        <w:rPr>
          <w:lang w:val="en-CA" w:eastAsia="en-US"/>
        </w:rPr>
        <w:t xml:space="preserve">title: "Towards caring 15-minute neighbourhoods: </w:t>
      </w:r>
      <w:del w:id="0" w:author="Anastasia Soukhov" w:date="2024-02-27T11:35:00Z">
        <w:r w:rsidDel="00CC124A">
          <w:rPr>
            <w:lang w:val="en-CA" w:eastAsia="en-US"/>
          </w:rPr>
          <w:delText>a multimodal accessibility analysis</w:delText>
        </w:r>
      </w:del>
      <w:r>
        <w:rPr>
          <w:lang w:val="en-CA" w:eastAsia="en-US"/>
        </w:rPr>
        <w:t>"</w:t>
      </w:r>
    </w:p>
    <w:p w14:paraId="25A5E606" w14:textId="05D0BE16" w:rsidR="00E206A0" w:rsidRDefault="00E206A0" w:rsidP="00E206A0">
      <w:pPr>
        <w:rPr>
          <w:lang w:val="en-CA" w:eastAsia="en-US"/>
        </w:rPr>
      </w:pPr>
      <w:r>
        <w:rPr>
          <w:lang w:val="en-CA" w:eastAsia="en-US"/>
        </w:rPr>
        <w:t>author: Anastasia</w:t>
      </w:r>
      <w:ins w:id="1" w:author="Anastasia Soukhov" w:date="2024-02-27T11:35:00Z">
        <w:r w:rsidR="00FB0642">
          <w:rPr>
            <w:lang w:val="en-CA" w:eastAsia="en-US"/>
          </w:rPr>
          <w:t xml:space="preserve"> Soukhov</w:t>
        </w:r>
      </w:ins>
      <w:r>
        <w:rPr>
          <w:lang w:val="en-CA" w:eastAsia="en-US"/>
        </w:rPr>
        <w:t>, Léa</w:t>
      </w:r>
      <w:ins w:id="2" w:author="Anastasia Soukhov" w:date="2024-02-27T11:35:00Z">
        <w:r w:rsidR="00FB0642">
          <w:rPr>
            <w:lang w:val="en-CA" w:eastAsia="en-US"/>
          </w:rPr>
          <w:t xml:space="preserve"> Ravensbergen</w:t>
        </w:r>
      </w:ins>
      <w:r>
        <w:rPr>
          <w:lang w:val="en-CA" w:eastAsia="en-US"/>
        </w:rPr>
        <w:t>, Lucia</w:t>
      </w:r>
      <w:ins w:id="3" w:author="Anastasia Soukhov" w:date="2024-02-27T11:35:00Z">
        <w:r w:rsidR="00FB0642">
          <w:rPr>
            <w:lang w:val="en-CA" w:eastAsia="en-US"/>
          </w:rPr>
          <w:t xml:space="preserve"> Mejia Dorantes</w:t>
        </w:r>
      </w:ins>
      <w:r>
        <w:rPr>
          <w:lang w:val="en-CA" w:eastAsia="en-US"/>
        </w:rPr>
        <w:t>, Antonio</w:t>
      </w:r>
      <w:ins w:id="4" w:author="Anastasia Soukhov" w:date="2024-02-27T11:36:00Z">
        <w:r w:rsidR="00FB0642">
          <w:rPr>
            <w:lang w:val="en-CA" w:eastAsia="en-US"/>
          </w:rPr>
          <w:t xml:space="preserve"> P</w:t>
        </w:r>
        <w:r w:rsidR="00373C10" w:rsidRPr="00373C10">
          <w:rPr>
            <w:lang w:val="en-CA" w:eastAsia="en-US"/>
          </w:rPr>
          <w:t>á</w:t>
        </w:r>
        <w:r w:rsidR="00FB0642">
          <w:rPr>
            <w:lang w:val="en-CA" w:eastAsia="en-US"/>
          </w:rPr>
          <w:t>ez</w:t>
        </w:r>
      </w:ins>
    </w:p>
    <w:p w14:paraId="68763B49" w14:textId="77777777" w:rsidR="00E206A0" w:rsidRDefault="00E206A0" w:rsidP="00E206A0">
      <w:pPr>
        <w:rPr>
          <w:lang w:val="en-CA" w:eastAsia="en-US"/>
        </w:rPr>
      </w:pPr>
    </w:p>
    <w:p w14:paraId="1ACD47D3" w14:textId="3B07E42E" w:rsidR="00E206A0" w:rsidDel="00986E4B" w:rsidRDefault="00E206A0" w:rsidP="00E206A0">
      <w:pPr>
        <w:rPr>
          <w:ins w:id="5" w:author="Lucia Mejia Dorantes" w:date="2024-02-27T10:27:00Z"/>
          <w:del w:id="6" w:author="Anastasia Soukhov" w:date="2024-02-27T14:06:00Z"/>
          <w:lang w:val="en-CA" w:eastAsia="en-US"/>
        </w:rPr>
      </w:pPr>
      <w:r>
        <w:rPr>
          <w:lang w:val="en-CA" w:eastAsia="en-US"/>
        </w:rPr>
        <w:t xml:space="preserve">The 15-Minute City is a normative conceptualisation gaining ground in urban planning: it frames neighbourhoods as places where most daily necessities </w:t>
      </w:r>
      <w:del w:id="7" w:author="Anastasia Soukhov" w:date="2024-02-27T15:15:00Z">
        <w:r w:rsidDel="00231969">
          <w:rPr>
            <w:lang w:val="en-CA" w:eastAsia="en-US"/>
          </w:rPr>
          <w:delText xml:space="preserve">and services </w:delText>
        </w:r>
      </w:del>
      <w:r>
        <w:rPr>
          <w:lang w:val="en-CA" w:eastAsia="en-US"/>
        </w:rPr>
        <w:t xml:space="preserve">should be reached within a 15-minute walk, </w:t>
      </w:r>
      <w:del w:id="8" w:author="Anastasia Soukhov" w:date="2024-02-27T13:57:00Z">
        <w:r w:rsidDel="004C2744">
          <w:rPr>
            <w:lang w:val="en-CA" w:eastAsia="en-US"/>
          </w:rPr>
          <w:delText>bike ride,</w:delText>
        </w:r>
      </w:del>
      <w:ins w:id="9" w:author="Anastasia Soukhov" w:date="2024-02-27T13:57:00Z">
        <w:r w:rsidR="004C2744">
          <w:rPr>
            <w:lang w:val="en-CA" w:eastAsia="en-US"/>
          </w:rPr>
          <w:t>bike</w:t>
        </w:r>
      </w:ins>
      <w:r>
        <w:rPr>
          <w:lang w:val="en-CA" w:eastAsia="en-US"/>
        </w:rPr>
        <w:t xml:space="preserve"> or public transit ride. As a related method, accessibility measures (the ease of reaching opportunities) are an increasingly important tool amongst transport planners aiming to foster </w:t>
      </w:r>
      <w:del w:id="10" w:author="Anastasia Soukhov" w:date="2024-02-27T13:58:00Z">
        <w:r w:rsidDel="004C2744">
          <w:rPr>
            <w:lang w:val="en-CA" w:eastAsia="en-US"/>
          </w:rPr>
          <w:delText>equitable</w:delText>
        </w:r>
      </w:del>
      <w:ins w:id="11" w:author="Lucia Mejia Dorantes" w:date="2024-02-27T09:34:00Z">
        <w:del w:id="12" w:author="Anastasia Soukhov" w:date="2024-02-27T13:58:00Z">
          <w:r w:rsidR="004B1455" w:rsidDel="004C2744">
            <w:rPr>
              <w:lang w:val="en-CA" w:eastAsia="en-US"/>
            </w:rPr>
            <w:delText xml:space="preserve">, </w:delText>
          </w:r>
        </w:del>
        <w:r w:rsidR="004B1455">
          <w:rPr>
            <w:lang w:val="en-CA" w:eastAsia="en-US"/>
          </w:rPr>
          <w:t>just</w:t>
        </w:r>
        <w:del w:id="13" w:author="Anastasia Soukhov" w:date="2024-02-27T13:58:00Z">
          <w:r w:rsidR="004B1455" w:rsidDel="004C2744">
            <w:rPr>
              <w:lang w:val="en-CA" w:eastAsia="en-US"/>
            </w:rPr>
            <w:delText>,</w:delText>
          </w:r>
        </w:del>
      </w:ins>
      <w:r>
        <w:rPr>
          <w:lang w:val="en-CA" w:eastAsia="en-US"/>
        </w:rPr>
        <w:t xml:space="preserve"> and sustainable cities. Both </w:t>
      </w:r>
      <w:ins w:id="14" w:author="Anastasia Soukhov" w:date="2024-02-27T14:24:00Z">
        <w:r w:rsidR="00E27DF4">
          <w:rPr>
            <w:lang w:val="en-CA" w:eastAsia="en-US"/>
          </w:rPr>
          <w:t xml:space="preserve">the </w:t>
        </w:r>
      </w:ins>
      <w:r>
        <w:rPr>
          <w:lang w:val="en-CA" w:eastAsia="en-US"/>
        </w:rPr>
        <w:t>15-</w:t>
      </w:r>
      <w:del w:id="15" w:author="Anastasia Soukhov" w:date="2024-02-27T13:58:00Z">
        <w:r w:rsidDel="004C2744">
          <w:rPr>
            <w:lang w:val="en-CA" w:eastAsia="en-US"/>
          </w:rPr>
          <w:delText xml:space="preserve">minute </w:delText>
        </w:r>
      </w:del>
      <w:ins w:id="16" w:author="Anastasia Soukhov" w:date="2024-02-27T13:58:00Z">
        <w:r w:rsidR="004C2744">
          <w:rPr>
            <w:lang w:val="en-CA" w:eastAsia="en-US"/>
          </w:rPr>
          <w:t>M</w:t>
        </w:r>
        <w:r w:rsidR="004C2744">
          <w:rPr>
            <w:lang w:val="en-CA" w:eastAsia="en-US"/>
          </w:rPr>
          <w:t xml:space="preserve">inute </w:t>
        </w:r>
      </w:ins>
      <w:del w:id="17" w:author="Anastasia Soukhov" w:date="2024-02-27T13:58:00Z">
        <w:r w:rsidDel="004C2744">
          <w:rPr>
            <w:lang w:val="en-CA" w:eastAsia="en-US"/>
          </w:rPr>
          <w:delText xml:space="preserve">city </w:delText>
        </w:r>
      </w:del>
      <w:ins w:id="18" w:author="Anastasia Soukhov" w:date="2024-02-27T13:58:00Z">
        <w:r w:rsidR="004C2744">
          <w:rPr>
            <w:lang w:val="en-CA" w:eastAsia="en-US"/>
          </w:rPr>
          <w:t>C</w:t>
        </w:r>
        <w:r w:rsidR="004C2744">
          <w:rPr>
            <w:lang w:val="en-CA" w:eastAsia="en-US"/>
          </w:rPr>
          <w:t xml:space="preserve">ity </w:t>
        </w:r>
      </w:ins>
      <w:r>
        <w:rPr>
          <w:lang w:val="en-CA" w:eastAsia="en-US"/>
        </w:rPr>
        <w:t xml:space="preserve">and accessibility measures are flexible enough to consider all destination types holistically however, gendered examinations </w:t>
      </w:r>
      <w:ins w:id="19" w:author="Lucia Mejia Dorantes" w:date="2024-02-27T10:02:00Z">
        <w:del w:id="20" w:author="Anastasia Soukhov" w:date="2024-02-27T14:58:00Z">
          <w:r w:rsidR="00BC6331" w:rsidDel="008250C9">
            <w:rPr>
              <w:lang w:val="en-CA" w:eastAsia="en-US"/>
            </w:rPr>
            <w:delText>have been</w:delText>
          </w:r>
        </w:del>
      </w:ins>
      <w:del w:id="21" w:author="Anastasia Soukhov" w:date="2024-02-27T14:58:00Z">
        <w:r w:rsidDel="008250C9">
          <w:rPr>
            <w:lang w:val="en-CA" w:eastAsia="en-US"/>
          </w:rPr>
          <w:delText>are</w:delText>
        </w:r>
      </w:del>
      <w:ins w:id="22" w:author="Anastasia Soukhov" w:date="2024-02-27T15:00:00Z">
        <w:r w:rsidR="00EC5A69">
          <w:rPr>
            <w:lang w:val="en-CA" w:eastAsia="en-US"/>
          </w:rPr>
          <w:t>have been</w:t>
        </w:r>
      </w:ins>
      <w:r>
        <w:rPr>
          <w:lang w:val="en-CA" w:eastAsia="en-US"/>
        </w:rPr>
        <w:t xml:space="preserve"> lacking</w:t>
      </w:r>
      <w:ins w:id="23" w:author="Anastasia Soukhov" w:date="2024-02-27T15:16:00Z">
        <w:r w:rsidR="000241D2">
          <w:rPr>
            <w:lang w:val="en-CA" w:eastAsia="en-US"/>
          </w:rPr>
          <w:t xml:space="preserve"> in the literature</w:t>
        </w:r>
      </w:ins>
      <w:del w:id="24" w:author="Anastasia Soukhov" w:date="2024-02-27T14:58:00Z">
        <w:r w:rsidDel="008250C9">
          <w:rPr>
            <w:lang w:val="en-CA" w:eastAsia="en-US"/>
          </w:rPr>
          <w:delText xml:space="preserve"> in the literature</w:delText>
        </w:r>
      </w:del>
      <w:r>
        <w:rPr>
          <w:lang w:val="en-CA" w:eastAsia="en-US"/>
        </w:rPr>
        <w:t>.</w:t>
      </w:r>
      <w:del w:id="25" w:author="Anastasia Soukhov" w:date="2024-02-27T15:00:00Z">
        <w:r w:rsidDel="00EC5A69">
          <w:rPr>
            <w:lang w:val="en-CA" w:eastAsia="en-US"/>
          </w:rPr>
          <w:delText xml:space="preserve"> </w:delText>
        </w:r>
      </w:del>
      <w:ins w:id="26" w:author="Anastasia Soukhov" w:date="2024-02-27T15:00:00Z">
        <w:r w:rsidR="00EC5A69">
          <w:rPr>
            <w:lang w:val="en-CA" w:eastAsia="en-US"/>
          </w:rPr>
          <w:t xml:space="preserve"> </w:t>
        </w:r>
      </w:ins>
      <w:ins w:id="27" w:author="Anastasia Soukhov" w:date="2024-02-27T15:01:00Z">
        <w:r w:rsidR="00EC5A69">
          <w:rPr>
            <w:lang w:val="en-CA" w:eastAsia="en-US"/>
          </w:rPr>
          <w:t>For instance,</w:t>
        </w:r>
      </w:ins>
      <w:ins w:id="28" w:author="Anastasia Soukhov" w:date="2024-02-27T14:59:00Z">
        <w:r w:rsidR="003C7E82">
          <w:rPr>
            <w:lang w:val="en-CA" w:eastAsia="en-US"/>
          </w:rPr>
          <w:t xml:space="preserve"> </w:t>
        </w:r>
      </w:ins>
      <w:del w:id="29" w:author="Anastasia Soukhov" w:date="2024-02-27T14:59:00Z">
        <w:r w:rsidDel="003C7E82">
          <w:rPr>
            <w:lang w:val="en-CA" w:eastAsia="en-US"/>
          </w:rPr>
          <w:delText>Take, for instance, how ac</w:delText>
        </w:r>
      </w:del>
      <w:ins w:id="30" w:author="Anastasia Soukhov" w:date="2024-02-27T14:59:00Z">
        <w:r w:rsidR="003C7E82">
          <w:rPr>
            <w:lang w:val="en-CA" w:eastAsia="en-US"/>
          </w:rPr>
          <w:t>ac</w:t>
        </w:r>
      </w:ins>
      <w:r>
        <w:rPr>
          <w:lang w:val="en-CA" w:eastAsia="en-US"/>
        </w:rPr>
        <w:t>cessibility analyses have traditionally focused on employment-centric and discretionary travel, types of travel more frequent for working-age and higher-income men</w:t>
      </w:r>
      <w:commentRangeStart w:id="31"/>
      <w:r>
        <w:rPr>
          <w:lang w:val="en-CA" w:eastAsia="en-US"/>
        </w:rPr>
        <w:t xml:space="preserve">. </w:t>
      </w:r>
      <w:commentRangeEnd w:id="31"/>
      <w:r w:rsidR="00BD7BFC">
        <w:rPr>
          <w:rStyle w:val="CommentReference"/>
        </w:rPr>
        <w:commentReference w:id="31"/>
      </w:r>
      <w:del w:id="32" w:author="Anastasia Soukhov" w:date="2024-02-27T14:36:00Z">
        <w:r w:rsidDel="00582728">
          <w:rPr>
            <w:lang w:val="en-CA" w:eastAsia="en-US"/>
          </w:rPr>
          <w:delText xml:space="preserve">In contrast, women have been found to complete the bulk of </w:delText>
        </w:r>
        <w:commentRangeStart w:id="33"/>
        <w:r w:rsidDel="00582728">
          <w:rPr>
            <w:lang w:val="en-CA" w:eastAsia="en-US"/>
          </w:rPr>
          <w:delText>mobility of care</w:delText>
        </w:r>
      </w:del>
      <w:ins w:id="34" w:author="Lucia Mejia Dorantes" w:date="2024-02-27T10:27:00Z">
        <w:del w:id="35" w:author="Anastasia Soukhov" w:date="2024-02-27T14:36:00Z">
          <w:r w:rsidR="006A747D" w:rsidDel="00582728">
            <w:rPr>
              <w:lang w:val="en-CA" w:eastAsia="en-US"/>
            </w:rPr>
            <w:delText xml:space="preserve"> </w:delText>
          </w:r>
        </w:del>
      </w:ins>
      <w:commentRangeEnd w:id="33"/>
      <w:ins w:id="36" w:author="Lucia Mejia Dorantes" w:date="2024-02-27T10:40:00Z">
        <w:del w:id="37" w:author="Anastasia Soukhov" w:date="2024-02-27T14:36:00Z">
          <w:r w:rsidR="00FB1702" w:rsidDel="00582728">
            <w:rPr>
              <w:rStyle w:val="CommentReference"/>
            </w:rPr>
            <w:commentReference w:id="33"/>
          </w:r>
        </w:del>
      </w:ins>
      <w:ins w:id="38" w:author="Lucia Mejia Dorantes" w:date="2024-02-27T10:27:00Z">
        <w:del w:id="39" w:author="Anastasia Soukhov" w:date="2024-02-27T13:34:00Z">
          <w:r w:rsidR="006A747D" w:rsidDel="00C058CA">
            <w:rPr>
              <w:lang w:val="en-CA" w:eastAsia="en-US"/>
            </w:rPr>
            <w:delText>(</w:delText>
          </w:r>
        </w:del>
      </w:ins>
      <w:ins w:id="40" w:author="Lucia Mejia Dorantes" w:date="2024-02-27T10:33:00Z">
        <w:del w:id="41" w:author="Anastasia Soukhov" w:date="2024-02-27T13:34:00Z">
          <w:r w:rsidR="00FB1702" w:rsidDel="00C058CA">
            <w:rPr>
              <w:lang w:val="en-CA" w:eastAsia="en-US"/>
            </w:rPr>
            <w:delText xml:space="preserve">no only for </w:delText>
          </w:r>
        </w:del>
      </w:ins>
      <w:ins w:id="42" w:author="Lucia Mejia Dorantes" w:date="2024-02-27T10:27:00Z">
        <w:del w:id="43" w:author="Anastasia Soukhov" w:date="2024-02-27T13:34:00Z">
          <w:r w:rsidR="006A747D" w:rsidDel="00C058CA">
            <w:rPr>
              <w:lang w:val="en-CA" w:eastAsia="en-US"/>
            </w:rPr>
            <w:delText>children, but also other</w:delText>
          </w:r>
        </w:del>
      </w:ins>
      <w:ins w:id="44" w:author="Lucia Mejia Dorantes" w:date="2024-02-27T10:34:00Z">
        <w:del w:id="45" w:author="Anastasia Soukhov" w:date="2024-02-27T13:34:00Z">
          <w:r w:rsidR="00FB1702" w:rsidDel="00C058CA">
            <w:rPr>
              <w:lang w:val="en-CA" w:eastAsia="en-US"/>
            </w:rPr>
            <w:delText xml:space="preserve"> family members such as </w:delText>
          </w:r>
        </w:del>
      </w:ins>
      <w:ins w:id="46" w:author="Lucia Mejia Dorantes" w:date="2024-02-27T10:33:00Z">
        <w:del w:id="47" w:author="Anastasia Soukhov" w:date="2024-02-27T13:34:00Z">
          <w:r w:rsidR="006A747D" w:rsidDel="00C058CA">
            <w:rPr>
              <w:lang w:val="en-CA" w:eastAsia="en-US"/>
            </w:rPr>
            <w:delText xml:space="preserve">elderly or with </w:delText>
          </w:r>
          <w:r w:rsidR="00FB1702" w:rsidDel="00C058CA">
            <w:rPr>
              <w:lang w:val="en-CA" w:eastAsia="en-US"/>
            </w:rPr>
            <w:delText>disabilities</w:delText>
          </w:r>
          <w:r w:rsidR="006A747D" w:rsidDel="00C058CA">
            <w:rPr>
              <w:lang w:val="en-CA" w:eastAsia="en-US"/>
            </w:rPr>
            <w:delText>)</w:delText>
          </w:r>
        </w:del>
      </w:ins>
      <w:del w:id="48" w:author="Anastasia Soukhov" w:date="2024-02-27T13:34:00Z">
        <w:r w:rsidDel="00C058CA">
          <w:rPr>
            <w:lang w:val="en-CA" w:eastAsia="en-US"/>
          </w:rPr>
          <w:delText xml:space="preserve">, </w:delText>
        </w:r>
      </w:del>
      <w:del w:id="49" w:author="Anastasia Soukhov" w:date="2024-02-27T14:36:00Z">
        <w:r w:rsidDel="00582728">
          <w:rPr>
            <w:lang w:val="en-CA" w:eastAsia="en-US"/>
          </w:rPr>
          <w:delText>or all travel needed to sustain a household</w:delText>
        </w:r>
      </w:del>
      <w:ins w:id="50" w:author="Lucia Mejia Dorantes" w:date="2024-02-27T10:39:00Z">
        <w:del w:id="51" w:author="Anastasia Soukhov" w:date="2024-02-27T14:36:00Z">
          <w:r w:rsidR="00FB1702" w:rsidDel="00582728">
            <w:rPr>
              <w:lang w:val="en-CA" w:eastAsia="en-US"/>
            </w:rPr>
            <w:delText xml:space="preserve"> </w:delText>
          </w:r>
        </w:del>
      </w:ins>
      <w:del w:id="52" w:author="Anastasia Soukhov" w:date="2024-02-27T14:36:00Z">
        <w:r w:rsidDel="00582728">
          <w:rPr>
            <w:lang w:val="en-CA" w:eastAsia="en-US"/>
          </w:rPr>
          <w:delText>.</w:delText>
        </w:r>
      </w:del>
      <w:ins w:id="53" w:author="Lucia Mejia Dorantes" w:date="2024-02-27T10:39:00Z">
        <w:del w:id="54" w:author="Anastasia Soukhov" w:date="2024-02-27T14:36:00Z">
          <w:r w:rsidR="00FB1702" w:rsidDel="00582728">
            <w:rPr>
              <w:lang w:val="en-CA" w:eastAsia="en-US"/>
            </w:rPr>
            <w:delText>.</w:delText>
          </w:r>
        </w:del>
      </w:ins>
      <w:del w:id="55" w:author="Anastasia Soukhov" w:date="2024-02-27T14:36:00Z">
        <w:r w:rsidDel="00582728">
          <w:rPr>
            <w:lang w:val="en-CA" w:eastAsia="en-US"/>
          </w:rPr>
          <w:delText xml:space="preserve"> </w:delText>
        </w:r>
      </w:del>
    </w:p>
    <w:p w14:paraId="5C5BA65D" w14:textId="77777777" w:rsidR="006A747D" w:rsidRDefault="006A747D" w:rsidP="00E206A0">
      <w:pPr>
        <w:rPr>
          <w:ins w:id="56" w:author="Lucia Mejia Dorantes" w:date="2024-02-27T09:40:00Z"/>
          <w:lang w:val="en-CA" w:eastAsia="en-US"/>
        </w:rPr>
      </w:pPr>
    </w:p>
    <w:p w14:paraId="13804DA4" w14:textId="3DA5ECE4" w:rsidR="004B1455" w:rsidDel="00EC5A69" w:rsidRDefault="004B1455" w:rsidP="00E206A0">
      <w:pPr>
        <w:rPr>
          <w:del w:id="57" w:author="Anastasia Soukhov" w:date="2024-02-27T13:34:00Z"/>
          <w:lang w:val="en-CA" w:eastAsia="en-US"/>
        </w:rPr>
      </w:pPr>
      <w:ins w:id="58" w:author="Lucia Mejia Dorantes" w:date="2024-02-27T09:40:00Z">
        <w:del w:id="59" w:author="Anastasia Soukhov" w:date="2024-02-27T13:34:00Z">
          <w:r w:rsidDel="00C058CA">
            <w:rPr>
              <w:lang w:val="en-CA" w:eastAsia="en-US"/>
            </w:rPr>
            <w:delText xml:space="preserve">Even though the society has </w:delText>
          </w:r>
        </w:del>
      </w:ins>
      <w:ins w:id="60" w:author="Lucia Mejia Dorantes" w:date="2024-02-27T10:13:00Z">
        <w:del w:id="61" w:author="Anastasia Soukhov" w:date="2024-02-27T13:34:00Z">
          <w:r w:rsidR="008A5A12" w:rsidDel="00C058CA">
            <w:rPr>
              <w:lang w:val="en-CA" w:eastAsia="en-US"/>
            </w:rPr>
            <w:delText>evolved,</w:delText>
          </w:r>
        </w:del>
      </w:ins>
      <w:ins w:id="62" w:author="Lucia Mejia Dorantes" w:date="2024-02-27T10:24:00Z">
        <w:del w:id="63" w:author="Anastasia Soukhov" w:date="2024-02-27T13:34:00Z">
          <w:r w:rsidR="006A747D" w:rsidDel="00C058CA">
            <w:rPr>
              <w:lang w:val="en-CA" w:eastAsia="en-US"/>
            </w:rPr>
            <w:delText xml:space="preserve"> women attain higher educational levels,</w:delText>
          </w:r>
        </w:del>
      </w:ins>
      <w:ins w:id="64" w:author="Lucia Mejia Dorantes" w:date="2024-02-27T09:40:00Z">
        <w:del w:id="65" w:author="Anastasia Soukhov" w:date="2024-02-27T13:34:00Z">
          <w:r w:rsidDel="00C058CA">
            <w:rPr>
              <w:lang w:val="en-CA" w:eastAsia="en-US"/>
            </w:rPr>
            <w:delText xml:space="preserve"> and </w:delText>
          </w:r>
        </w:del>
      </w:ins>
      <w:ins w:id="66" w:author="Lucia Mejia Dorantes" w:date="2024-02-27T09:41:00Z">
        <w:del w:id="67" w:author="Anastasia Soukhov" w:date="2024-02-27T13:34:00Z">
          <w:r w:rsidDel="00C058CA">
            <w:rPr>
              <w:lang w:val="en-CA" w:eastAsia="en-US"/>
            </w:rPr>
            <w:delText>tend to work out of home</w:delText>
          </w:r>
        </w:del>
      </w:ins>
      <w:ins w:id="68" w:author="Lucia Mejia Dorantes" w:date="2024-02-27T10:03:00Z">
        <w:del w:id="69" w:author="Anastasia Soukhov" w:date="2024-02-27T13:34:00Z">
          <w:r w:rsidR="00BC6331" w:rsidDel="00C058CA">
            <w:rPr>
              <w:lang w:val="en-CA" w:eastAsia="en-US"/>
            </w:rPr>
            <w:delText xml:space="preserve"> (more than ever bef</w:delText>
          </w:r>
        </w:del>
      </w:ins>
      <w:ins w:id="70" w:author="Lucia Mejia Dorantes" w:date="2024-02-27T10:04:00Z">
        <w:del w:id="71" w:author="Anastasia Soukhov" w:date="2024-02-27T13:34:00Z">
          <w:r w:rsidR="00BC6331" w:rsidDel="00C058CA">
            <w:rPr>
              <w:lang w:val="en-CA" w:eastAsia="en-US"/>
            </w:rPr>
            <w:delText>ore</w:delText>
          </w:r>
        </w:del>
      </w:ins>
      <w:ins w:id="72" w:author="Lucia Mejia Dorantes" w:date="2024-02-27T10:03:00Z">
        <w:del w:id="73" w:author="Anastasia Soukhov" w:date="2024-02-27T13:34:00Z">
          <w:r w:rsidR="00BC6331" w:rsidDel="00C058CA">
            <w:rPr>
              <w:lang w:val="en-CA" w:eastAsia="en-US"/>
            </w:rPr>
            <w:delText>)</w:delText>
          </w:r>
        </w:del>
      </w:ins>
      <w:ins w:id="74" w:author="Lucia Mejia Dorantes" w:date="2024-02-27T09:41:00Z">
        <w:del w:id="75" w:author="Anastasia Soukhov" w:date="2024-02-27T13:34:00Z">
          <w:r w:rsidDel="00C058CA">
            <w:rPr>
              <w:lang w:val="en-CA" w:eastAsia="en-US"/>
            </w:rPr>
            <w:delText xml:space="preserve">, the bulk of mobility of care </w:delText>
          </w:r>
        </w:del>
      </w:ins>
      <w:ins w:id="76" w:author="Lucia Mejia Dorantes" w:date="2024-02-27T09:42:00Z">
        <w:del w:id="77" w:author="Anastasia Soukhov" w:date="2024-02-27T13:34:00Z">
          <w:r w:rsidDel="00C058CA">
            <w:rPr>
              <w:lang w:val="en-CA" w:eastAsia="en-US"/>
            </w:rPr>
            <w:delText>and escorting activities remains heavily</w:delText>
          </w:r>
        </w:del>
      </w:ins>
      <w:ins w:id="78" w:author="Lucia Mejia Dorantes" w:date="2024-02-27T09:41:00Z">
        <w:del w:id="79" w:author="Anastasia Soukhov" w:date="2024-02-27T13:34:00Z">
          <w:r w:rsidDel="00C058CA">
            <w:rPr>
              <w:lang w:val="en-CA" w:eastAsia="en-US"/>
            </w:rPr>
            <w:delText xml:space="preserve"> </w:delText>
          </w:r>
        </w:del>
      </w:ins>
      <w:ins w:id="80" w:author="Lucia Mejia Dorantes" w:date="2024-02-27T09:42:00Z">
        <w:del w:id="81" w:author="Anastasia Soukhov" w:date="2024-02-27T13:34:00Z">
          <w:r w:rsidDel="00C058CA">
            <w:rPr>
              <w:lang w:val="en-CA" w:eastAsia="en-US"/>
            </w:rPr>
            <w:delText>on her shoulders</w:delText>
          </w:r>
        </w:del>
      </w:ins>
      <w:ins w:id="82" w:author="Lucia Mejia Dorantes" w:date="2024-02-27T10:25:00Z">
        <w:del w:id="83" w:author="Anastasia Soukhov" w:date="2024-02-27T13:34:00Z">
          <w:r w:rsidR="006A747D" w:rsidDel="00C058CA">
            <w:rPr>
              <w:lang w:val="en-CA" w:eastAsia="en-US"/>
            </w:rPr>
            <w:delText xml:space="preserve"> (</w:delText>
          </w:r>
          <w:commentRangeStart w:id="84"/>
          <w:commentRangeStart w:id="85"/>
          <w:r w:rsidR="006A747D" w:rsidDel="00C058CA">
            <w:rPr>
              <w:lang w:val="en-CA" w:eastAsia="en-US"/>
            </w:rPr>
            <w:delText xml:space="preserve">at any stage of her </w:delText>
          </w:r>
        </w:del>
      </w:ins>
      <w:commentRangeEnd w:id="84"/>
      <w:commentRangeEnd w:id="85"/>
      <w:ins w:id="86" w:author="Lucia Mejia Dorantes" w:date="2024-02-27T10:26:00Z">
        <w:del w:id="87" w:author="Anastasia Soukhov" w:date="2024-02-27T13:34:00Z">
          <w:r w:rsidR="006A747D" w:rsidDel="00C058CA">
            <w:rPr>
              <w:lang w:val="en-CA" w:eastAsia="en-US"/>
            </w:rPr>
            <w:delText>life course</w:delText>
          </w:r>
        </w:del>
      </w:ins>
      <w:ins w:id="88" w:author="Lucia Mejia Dorantes" w:date="2024-02-27T10:25:00Z">
        <w:del w:id="89" w:author="Anastasia Soukhov" w:date="2024-02-27T13:34:00Z">
          <w:r w:rsidR="006A747D" w:rsidDel="00C058CA">
            <w:rPr>
              <w:rStyle w:val="CommentReference"/>
            </w:rPr>
            <w:commentReference w:id="84"/>
          </w:r>
        </w:del>
      </w:ins>
      <w:ins w:id="90" w:author="Lucia Mejia Dorantes" w:date="2024-02-27T10:54:00Z">
        <w:del w:id="91" w:author="Anastasia Soukhov" w:date="2024-02-27T13:34:00Z">
          <w:r w:rsidR="008734CB" w:rsidDel="00C058CA">
            <w:rPr>
              <w:rStyle w:val="CommentReference"/>
            </w:rPr>
            <w:commentReference w:id="85"/>
          </w:r>
        </w:del>
      </w:ins>
      <w:ins w:id="92" w:author="Lucia Mejia Dorantes" w:date="2024-02-27T10:25:00Z">
        <w:del w:id="93" w:author="Anastasia Soukhov" w:date="2024-02-27T13:34:00Z">
          <w:r w:rsidR="006A747D" w:rsidDel="00C058CA">
            <w:rPr>
              <w:lang w:val="en-CA" w:eastAsia="en-US"/>
            </w:rPr>
            <w:delText>)</w:delText>
          </w:r>
        </w:del>
      </w:ins>
      <w:ins w:id="94" w:author="Lucia Mejia Dorantes" w:date="2024-02-27T09:42:00Z">
        <w:del w:id="95" w:author="Anastasia Soukhov" w:date="2024-02-27T13:34:00Z">
          <w:r w:rsidDel="00C058CA">
            <w:rPr>
              <w:lang w:val="en-CA" w:eastAsia="en-US"/>
            </w:rPr>
            <w:delText xml:space="preserve">, leading to </w:delText>
          </w:r>
        </w:del>
      </w:ins>
      <w:ins w:id="96" w:author="Lucia Mejia Dorantes" w:date="2024-02-27T10:14:00Z">
        <w:del w:id="97" w:author="Anastasia Soukhov" w:date="2024-02-27T13:34:00Z">
          <w:r w:rsidR="008A5A12" w:rsidDel="00C058CA">
            <w:rPr>
              <w:lang w:val="en-CA" w:eastAsia="en-US"/>
            </w:rPr>
            <w:delText xml:space="preserve">gendered differences regarding </w:delText>
          </w:r>
        </w:del>
      </w:ins>
      <w:ins w:id="98" w:author="Lucia Mejia Dorantes" w:date="2024-02-27T09:43:00Z">
        <w:del w:id="99" w:author="Anastasia Soukhov" w:date="2024-02-27T13:34:00Z">
          <w:r w:rsidDel="00C058CA">
            <w:rPr>
              <w:lang w:val="en-CA" w:eastAsia="en-US"/>
            </w:rPr>
            <w:delText>time poverty,</w:delText>
          </w:r>
        </w:del>
      </w:ins>
      <w:ins w:id="100" w:author="Lucia Mejia Dorantes" w:date="2024-02-27T10:14:00Z">
        <w:del w:id="101" w:author="Anastasia Soukhov" w:date="2024-02-27T13:34:00Z">
          <w:r w:rsidR="008A5A12" w:rsidDel="00C058CA">
            <w:rPr>
              <w:lang w:val="en-CA" w:eastAsia="en-US"/>
            </w:rPr>
            <w:delText xml:space="preserve"> </w:delText>
          </w:r>
        </w:del>
      </w:ins>
      <w:ins w:id="102" w:author="Lucia Mejia Dorantes" w:date="2024-02-27T10:03:00Z">
        <w:del w:id="103" w:author="Anastasia Soukhov" w:date="2024-02-27T13:34:00Z">
          <w:r w:rsidR="00BC6331" w:rsidDel="00C058CA">
            <w:rPr>
              <w:lang w:val="en-CA" w:eastAsia="en-US"/>
            </w:rPr>
            <w:delText>pay gap</w:delText>
          </w:r>
        </w:del>
      </w:ins>
      <w:ins w:id="104" w:author="Lucia Mejia Dorantes" w:date="2024-02-27T10:04:00Z">
        <w:del w:id="105" w:author="Anastasia Soukhov" w:date="2024-02-27T13:34:00Z">
          <w:r w:rsidR="00BC6331" w:rsidDel="00C058CA">
            <w:rPr>
              <w:lang w:val="en-CA" w:eastAsia="en-US"/>
            </w:rPr>
            <w:delText>, relevant differences in contract types, share of women in certain professions</w:delText>
          </w:r>
        </w:del>
      </w:ins>
      <w:ins w:id="106" w:author="Lucia Mejia Dorantes" w:date="2024-02-27T10:05:00Z">
        <w:del w:id="107" w:author="Anastasia Soukhov" w:date="2024-02-27T13:34:00Z">
          <w:r w:rsidR="00BC6331" w:rsidDel="00C058CA">
            <w:rPr>
              <w:lang w:val="en-CA" w:eastAsia="en-US"/>
            </w:rPr>
            <w:delText xml:space="preserve"> and part-time work arrangements</w:delText>
          </w:r>
        </w:del>
      </w:ins>
      <w:ins w:id="108" w:author="Lucia Mejia Dorantes" w:date="2024-02-27T10:06:00Z">
        <w:del w:id="109" w:author="Anastasia Soukhov" w:date="2024-02-27T13:34:00Z">
          <w:r w:rsidR="00BC6331" w:rsidDel="00C058CA">
            <w:rPr>
              <w:lang w:val="en-CA" w:eastAsia="en-US"/>
            </w:rPr>
            <w:delText>.</w:delText>
          </w:r>
        </w:del>
      </w:ins>
    </w:p>
    <w:p w14:paraId="50491722" w14:textId="77777777" w:rsidR="00E206A0" w:rsidRDefault="00E206A0" w:rsidP="00E206A0">
      <w:pPr>
        <w:rPr>
          <w:lang w:val="en-CA" w:eastAsia="en-US"/>
        </w:rPr>
      </w:pPr>
    </w:p>
    <w:p w14:paraId="326CE2FC" w14:textId="31ABA368" w:rsidR="008734CB" w:rsidDel="00582728" w:rsidRDefault="00E206A0" w:rsidP="00E206A0">
      <w:pPr>
        <w:rPr>
          <w:ins w:id="110" w:author="Lucia Mejia Dorantes" w:date="2024-02-27T11:01:00Z"/>
          <w:del w:id="111" w:author="Anastasia Soukhov" w:date="2024-02-27T14:37:00Z"/>
          <w:lang w:val="en-CA" w:eastAsia="en-US"/>
        </w:rPr>
      </w:pPr>
      <w:r>
        <w:rPr>
          <w:lang w:val="en-CA" w:eastAsia="en-US"/>
        </w:rPr>
        <w:t xml:space="preserve">To counter this masculinist bias, </w:t>
      </w:r>
      <w:ins w:id="112" w:author="Anastasia Soukhov" w:date="2024-02-27T14:55:00Z">
        <w:r w:rsidR="00D2251B">
          <w:rPr>
            <w:lang w:val="en-CA" w:eastAsia="en-US"/>
          </w:rPr>
          <w:t xml:space="preserve">this study </w:t>
        </w:r>
      </w:ins>
      <w:ins w:id="113" w:author="Anastasia Soukhov" w:date="2024-02-27T15:19:00Z">
        <w:r w:rsidR="00563F0B">
          <w:rPr>
            <w:lang w:val="en-CA" w:eastAsia="en-US"/>
          </w:rPr>
          <w:t>investigates</w:t>
        </w:r>
      </w:ins>
      <w:ins w:id="114" w:author="Anastasia Soukhov" w:date="2024-02-27T14:55:00Z">
        <w:r w:rsidR="00D2251B">
          <w:rPr>
            <w:lang w:val="en-CA" w:eastAsia="en-US"/>
          </w:rPr>
          <w:t xml:space="preserve"> a</w:t>
        </w:r>
      </w:ins>
      <w:ins w:id="115" w:author="Anastasia Soukhov" w:date="2024-02-27T14:54:00Z">
        <w:r w:rsidR="00D2251B">
          <w:rPr>
            <w:lang w:val="en-CA" w:eastAsia="en-US"/>
          </w:rPr>
          <w:t xml:space="preserve"> </w:t>
        </w:r>
      </w:ins>
      <w:ins w:id="116" w:author="Anastasia Soukhov" w:date="2024-02-27T14:55:00Z">
        <w:r w:rsidR="00D2251B">
          <w:rPr>
            <w:lang w:val="en-CA" w:eastAsia="en-US"/>
          </w:rPr>
          <w:t xml:space="preserve">way </w:t>
        </w:r>
      </w:ins>
      <w:ins w:id="117" w:author="Anastasia Soukhov" w:date="2024-02-27T14:54:00Z">
        <w:r w:rsidR="00D2251B">
          <w:rPr>
            <w:lang w:val="en-CA" w:eastAsia="en-US"/>
          </w:rPr>
          <w:t>to gender-mainstream th</w:t>
        </w:r>
      </w:ins>
      <w:ins w:id="118" w:author="Anastasia Soukhov" w:date="2024-02-27T14:55:00Z">
        <w:r w:rsidR="00D2251B">
          <w:rPr>
            <w:lang w:val="en-CA" w:eastAsia="en-US"/>
          </w:rPr>
          <w:t xml:space="preserve">e </w:t>
        </w:r>
      </w:ins>
      <w:del w:id="119" w:author="Anastasia Soukhov" w:date="2024-02-27T14:46:00Z">
        <w:r w:rsidDel="006821E8">
          <w:rPr>
            <w:lang w:val="en-CA" w:eastAsia="en-US"/>
          </w:rPr>
          <w:delText xml:space="preserve">this study explores </w:delText>
        </w:r>
      </w:del>
      <w:del w:id="120" w:author="Anastasia Soukhov" w:date="2024-02-27T14:45:00Z">
        <w:r w:rsidDel="000D0F0B">
          <w:rPr>
            <w:lang w:val="en-CA" w:eastAsia="en-US"/>
          </w:rPr>
          <w:delText xml:space="preserve">one </w:delText>
        </w:r>
      </w:del>
      <w:del w:id="121" w:author="Anastasia Soukhov" w:date="2024-02-27T14:49:00Z">
        <w:r w:rsidDel="000A4E02">
          <w:rPr>
            <w:lang w:val="en-CA" w:eastAsia="en-US"/>
          </w:rPr>
          <w:delText xml:space="preserve">way to </w:delText>
        </w:r>
      </w:del>
      <w:del w:id="122" w:author="Anastasia Soukhov" w:date="2024-02-27T14:54:00Z">
        <w:r w:rsidDel="00D2251B">
          <w:rPr>
            <w:lang w:val="en-CA" w:eastAsia="en-US"/>
          </w:rPr>
          <w:delText xml:space="preserve">gender-mainstream the </w:delText>
        </w:r>
      </w:del>
      <w:r>
        <w:rPr>
          <w:lang w:val="en-CA" w:eastAsia="en-US"/>
        </w:rPr>
        <w:t>15-</w:t>
      </w:r>
      <w:del w:id="123" w:author="Anastasia Soukhov" w:date="2024-02-27T13:59:00Z">
        <w:r w:rsidDel="009973FD">
          <w:rPr>
            <w:lang w:val="en-CA" w:eastAsia="en-US"/>
          </w:rPr>
          <w:delText xml:space="preserve">minute </w:delText>
        </w:r>
      </w:del>
      <w:ins w:id="124" w:author="Anastasia Soukhov" w:date="2024-02-27T13:59:00Z">
        <w:r w:rsidR="009973FD">
          <w:rPr>
            <w:lang w:val="en-CA" w:eastAsia="en-US"/>
          </w:rPr>
          <w:t>M</w:t>
        </w:r>
        <w:r w:rsidR="009973FD">
          <w:rPr>
            <w:lang w:val="en-CA" w:eastAsia="en-US"/>
          </w:rPr>
          <w:t xml:space="preserve">inute </w:t>
        </w:r>
      </w:ins>
      <w:del w:id="125" w:author="Anastasia Soukhov" w:date="2024-02-27T13:59:00Z">
        <w:r w:rsidDel="009973FD">
          <w:rPr>
            <w:lang w:val="en-CA" w:eastAsia="en-US"/>
          </w:rPr>
          <w:delText>city</w:delText>
        </w:r>
      </w:del>
      <w:ins w:id="126" w:author="Anastasia Soukhov" w:date="2024-02-27T13:59:00Z">
        <w:r w:rsidR="009973FD">
          <w:rPr>
            <w:lang w:val="en-CA" w:eastAsia="en-US"/>
          </w:rPr>
          <w:t>C</w:t>
        </w:r>
        <w:r w:rsidR="009973FD">
          <w:rPr>
            <w:lang w:val="en-CA" w:eastAsia="en-US"/>
          </w:rPr>
          <w:t>ity</w:t>
        </w:r>
      </w:ins>
      <w:ins w:id="127" w:author="Anastasia Soukhov" w:date="2024-02-27T15:19:00Z">
        <w:r w:rsidR="001D5207">
          <w:rPr>
            <w:lang w:val="en-CA" w:eastAsia="en-US"/>
          </w:rPr>
          <w:t xml:space="preserve"> </w:t>
        </w:r>
      </w:ins>
      <w:ins w:id="128" w:author="Anastasia Soukhov" w:date="2024-02-27T15:24:00Z">
        <w:r w:rsidR="00446B72">
          <w:rPr>
            <w:lang w:val="en-CA" w:eastAsia="en-US"/>
          </w:rPr>
          <w:t>th</w:t>
        </w:r>
      </w:ins>
      <w:ins w:id="129" w:author="Anastasia Soukhov" w:date="2024-02-27T15:25:00Z">
        <w:r w:rsidR="00446B72">
          <w:rPr>
            <w:lang w:val="en-CA" w:eastAsia="en-US"/>
          </w:rPr>
          <w:t>rough a</w:t>
        </w:r>
      </w:ins>
      <w:ins w:id="130" w:author="Anastasia Soukhov" w:date="2024-02-27T15:17:00Z">
        <w:r w:rsidR="00C85872">
          <w:rPr>
            <w:lang w:val="en-CA" w:eastAsia="en-US"/>
          </w:rPr>
          <w:t xml:space="preserve"> </w:t>
        </w:r>
      </w:ins>
      <w:ins w:id="131" w:author="Anastasia Soukhov" w:date="2024-02-27T14:56:00Z">
        <w:r w:rsidR="00B16CE5">
          <w:rPr>
            <w:lang w:val="en-CA" w:eastAsia="en-US"/>
          </w:rPr>
          <w:t>care lens</w:t>
        </w:r>
      </w:ins>
      <w:ins w:id="132" w:author="Anastasia Soukhov" w:date="2024-02-27T15:17:00Z">
        <w:r w:rsidR="00C85872">
          <w:rPr>
            <w:lang w:val="en-CA" w:eastAsia="en-US"/>
          </w:rPr>
          <w:t>. Th</w:t>
        </w:r>
      </w:ins>
      <w:ins w:id="133" w:author="Anastasia Soukhov" w:date="2024-02-27T15:25:00Z">
        <w:r w:rsidR="000E69B7">
          <w:rPr>
            <w:lang w:val="en-CA" w:eastAsia="en-US"/>
          </w:rPr>
          <w:t>e care lens</w:t>
        </w:r>
        <w:r w:rsidR="005E07F1">
          <w:rPr>
            <w:lang w:val="en-CA" w:eastAsia="en-US"/>
          </w:rPr>
          <w:t xml:space="preserve"> is </w:t>
        </w:r>
      </w:ins>
      <w:ins w:id="134" w:author="Anastasia Soukhov" w:date="2024-02-27T15:17:00Z">
        <w:r w:rsidR="00C85872">
          <w:rPr>
            <w:lang w:val="en-CA" w:eastAsia="en-US"/>
          </w:rPr>
          <w:t>s</w:t>
        </w:r>
      </w:ins>
      <w:ins w:id="135" w:author="Anastasia Soukhov" w:date="2024-02-27T14:56:00Z">
        <w:r w:rsidR="00B16CE5">
          <w:rPr>
            <w:lang w:val="en-CA" w:eastAsia="en-US"/>
          </w:rPr>
          <w:t>upported by the</w:t>
        </w:r>
      </w:ins>
      <w:ins w:id="136" w:author="Anastasia Soukhov" w:date="2024-02-27T14:46:00Z">
        <w:r w:rsidR="006821E8">
          <w:rPr>
            <w:lang w:val="en-CA" w:eastAsia="en-US"/>
          </w:rPr>
          <w:t xml:space="preserve"> </w:t>
        </w:r>
      </w:ins>
      <w:del w:id="137" w:author="Anastasia Soukhov" w:date="2024-02-27T14:45:00Z">
        <w:r w:rsidDel="000D0F0B">
          <w:rPr>
            <w:lang w:val="en-CA" w:eastAsia="en-US"/>
          </w:rPr>
          <w:delText xml:space="preserve">: </w:delText>
        </w:r>
      </w:del>
      <w:del w:id="138" w:author="Anastasia Soukhov" w:date="2024-02-27T14:46:00Z">
        <w:r w:rsidDel="006821E8">
          <w:rPr>
            <w:lang w:val="en-CA" w:eastAsia="en-US"/>
          </w:rPr>
          <w:delText xml:space="preserve">through a care </w:delText>
        </w:r>
      </w:del>
      <w:del w:id="139" w:author="Anastasia Soukhov" w:date="2024-02-27T14:01:00Z">
        <w:r w:rsidDel="006B20A6">
          <w:rPr>
            <w:lang w:val="en-CA" w:eastAsia="en-US"/>
          </w:rPr>
          <w:delText>leans</w:delText>
        </w:r>
      </w:del>
      <w:del w:id="140" w:author="Anastasia Soukhov" w:date="2024-02-27T14:46:00Z">
        <w:r w:rsidDel="006821E8">
          <w:rPr>
            <w:lang w:val="en-CA" w:eastAsia="en-US"/>
          </w:rPr>
          <w:delText xml:space="preserve">. It </w:delText>
        </w:r>
      </w:del>
      <w:del w:id="141" w:author="Anastasia Soukhov" w:date="2024-02-27T14:44:00Z">
        <w:r w:rsidDel="000D0F0B">
          <w:rPr>
            <w:lang w:val="en-CA" w:eastAsia="en-US"/>
          </w:rPr>
          <w:delText>does so by drawing</w:delText>
        </w:r>
      </w:del>
      <w:del w:id="142" w:author="Anastasia Soukhov" w:date="2024-02-27T14:46:00Z">
        <w:r w:rsidDel="006821E8">
          <w:rPr>
            <w:lang w:val="en-CA" w:eastAsia="en-US"/>
          </w:rPr>
          <w:delText xml:space="preserve"> on the</w:delText>
        </w:r>
      </w:del>
      <w:ins w:id="143" w:author="Lucia Mejia Dorantes" w:date="2024-02-27T11:03:00Z">
        <w:del w:id="144" w:author="Anastasia Soukhov" w:date="2024-02-27T14:46:00Z">
          <w:r w:rsidR="008734CB" w:rsidDel="006821E8">
            <w:rPr>
              <w:lang w:val="en-CA" w:eastAsia="en-US"/>
            </w:rPr>
            <w:delText xml:space="preserve"> </w:delText>
          </w:r>
        </w:del>
        <w:del w:id="145" w:author="Anastasia Soukhov" w:date="2024-02-27T13:34:00Z">
          <w:r w:rsidR="008734CB" w:rsidDel="00C058CA">
            <w:rPr>
              <w:lang w:val="en-CA" w:eastAsia="en-US"/>
            </w:rPr>
            <w:delText>studies</w:delText>
          </w:r>
        </w:del>
      </w:ins>
      <w:del w:id="146" w:author="Anastasia Soukhov" w:date="2024-02-27T13:34:00Z">
        <w:r w:rsidDel="00C058CA">
          <w:rPr>
            <w:lang w:val="en-CA" w:eastAsia="en-US"/>
          </w:rPr>
          <w:delText xml:space="preserve"> </w:delText>
        </w:r>
      </w:del>
      <w:r>
        <w:rPr>
          <w:lang w:val="en-CA" w:eastAsia="en-US"/>
        </w:rPr>
        <w:t xml:space="preserve">Mobility of Care framework </w:t>
      </w:r>
      <w:ins w:id="147" w:author="Anastasia Soukhov" w:date="2024-02-27T15:01:00Z">
        <w:r w:rsidR="008A45E8">
          <w:rPr>
            <w:lang w:val="en-CA" w:eastAsia="en-US"/>
          </w:rPr>
          <w:t>(</w:t>
        </w:r>
      </w:ins>
      <w:del w:id="148" w:author="Anastasia Soukhov" w:date="2024-02-27T14:47:00Z">
        <w:r w:rsidDel="001532C7">
          <w:rPr>
            <w:lang w:val="en-CA" w:eastAsia="en-US"/>
          </w:rPr>
          <w:delText xml:space="preserve">developed </w:delText>
        </w:r>
      </w:del>
      <w:ins w:id="149" w:author="Anastasia Soukhov" w:date="2024-02-27T14:47:00Z">
        <w:r w:rsidR="001532C7">
          <w:rPr>
            <w:lang w:val="en-CA" w:eastAsia="en-US"/>
          </w:rPr>
          <w:t>coined</w:t>
        </w:r>
        <w:r w:rsidR="001532C7">
          <w:rPr>
            <w:lang w:val="en-CA" w:eastAsia="en-US"/>
          </w:rPr>
          <w:t xml:space="preserve"> </w:t>
        </w:r>
      </w:ins>
      <w:r>
        <w:rPr>
          <w:lang w:val="en-CA" w:eastAsia="en-US"/>
        </w:rPr>
        <w:t xml:space="preserve">by </w:t>
      </w:r>
      <w:commentRangeStart w:id="150"/>
      <w:commentRangeStart w:id="151"/>
      <w:ins w:id="152" w:author="Anastasia Soukhov" w:date="2024-02-27T13:34:00Z">
        <w:r w:rsidR="00C058CA" w:rsidRPr="00C058CA">
          <w:rPr>
            <w:lang w:val="en-CA" w:eastAsia="en-US"/>
          </w:rPr>
          <w:t>Sanchez de Madariaga (2013</w:t>
        </w:r>
      </w:ins>
      <w:commentRangeEnd w:id="150"/>
      <w:ins w:id="153" w:author="Anastasia Soukhov" w:date="2024-02-27T13:35:00Z">
        <w:r w:rsidR="00710E33">
          <w:rPr>
            <w:lang w:val="en-CA" w:eastAsia="en-US"/>
          </w:rPr>
          <w:t xml:space="preserve">) </w:t>
        </w:r>
      </w:ins>
      <w:ins w:id="154" w:author="Anastasia Soukhov" w:date="2024-02-27T14:55:00Z">
        <w:r w:rsidR="00431B47">
          <w:rPr>
            <w:lang w:val="en-CA" w:eastAsia="en-US"/>
          </w:rPr>
          <w:t xml:space="preserve">and discussed </w:t>
        </w:r>
      </w:ins>
      <w:ins w:id="155" w:author="Anastasia Soukhov" w:date="2024-02-27T14:56:00Z">
        <w:r w:rsidR="00B16CE5">
          <w:rPr>
            <w:lang w:val="en-CA" w:eastAsia="en-US"/>
          </w:rPr>
          <w:t>by earlier efforts</w:t>
        </w:r>
      </w:ins>
      <w:ins w:id="156" w:author="Anastasia Soukhov" w:date="2024-02-27T14:02:00Z">
        <w:r w:rsidR="00306C0A">
          <w:rPr>
            <w:lang w:val="en-CA" w:eastAsia="en-US"/>
          </w:rPr>
          <w:t xml:space="preserve"> </w:t>
        </w:r>
      </w:ins>
      <w:ins w:id="157" w:author="Anastasia Soukhov" w:date="2024-02-27T15:01:00Z">
        <w:r w:rsidR="008A45E8">
          <w:rPr>
            <w:lang w:val="en-CA" w:eastAsia="en-US"/>
          </w:rPr>
          <w:t>[</w:t>
        </w:r>
      </w:ins>
      <w:ins w:id="158" w:author="Anastasia Soukhov" w:date="2024-02-27T14:02:00Z">
        <w:r w:rsidR="00306C0A">
          <w:rPr>
            <w:lang w:val="en-CA" w:eastAsia="en-US"/>
          </w:rPr>
          <w:t xml:space="preserve">e.g., </w:t>
        </w:r>
      </w:ins>
      <w:ins w:id="159" w:author="Anastasia Soukhov" w:date="2024-02-27T13:35:00Z">
        <w:r w:rsidR="00710E33">
          <w:rPr>
            <w:lang w:val="en-CA" w:eastAsia="en-US"/>
          </w:rPr>
          <w:t xml:space="preserve">Law, 1999; </w:t>
        </w:r>
      </w:ins>
      <w:ins w:id="160" w:author="Anastasia Soukhov" w:date="2024-02-27T13:36:00Z">
        <w:r w:rsidR="00937D91">
          <w:rPr>
            <w:lang w:val="en-CA" w:eastAsia="en-US"/>
          </w:rPr>
          <w:t xml:space="preserve">Cresswell </w:t>
        </w:r>
      </w:ins>
      <w:ins w:id="161" w:author="Anastasia Soukhov" w:date="2024-02-27T14:45:00Z">
        <w:r w:rsidR="006821E8">
          <w:rPr>
            <w:lang w:val="en-CA" w:eastAsia="en-US"/>
          </w:rPr>
          <w:t>&amp;</w:t>
        </w:r>
      </w:ins>
      <w:ins w:id="162" w:author="Anastasia Soukhov" w:date="2024-02-27T13:36:00Z">
        <w:r w:rsidR="00937D91">
          <w:rPr>
            <w:lang w:val="en-CA" w:eastAsia="en-US"/>
          </w:rPr>
          <w:t xml:space="preserve"> </w:t>
        </w:r>
        <w:proofErr w:type="spellStart"/>
        <w:r w:rsidR="00937D91">
          <w:rPr>
            <w:lang w:val="en-CA" w:eastAsia="en-US"/>
          </w:rPr>
          <w:t>Uteng</w:t>
        </w:r>
        <w:proofErr w:type="spellEnd"/>
        <w:r w:rsidR="00937D91">
          <w:rPr>
            <w:lang w:val="en-CA" w:eastAsia="en-US"/>
          </w:rPr>
          <w:t>, 2008; Lev 1992; Levy 1991</w:t>
        </w:r>
        <w:r w:rsidR="00AB1D08">
          <w:rPr>
            <w:lang w:val="en-CA" w:eastAsia="en-US"/>
          </w:rPr>
          <w:t>, Lev 2013</w:t>
        </w:r>
      </w:ins>
      <w:ins w:id="163" w:author="Anastasia Soukhov" w:date="2024-02-27T15:01:00Z">
        <w:r w:rsidR="008A45E8">
          <w:rPr>
            <w:lang w:val="en-CA" w:eastAsia="en-US"/>
          </w:rPr>
          <w:t>])</w:t>
        </w:r>
      </w:ins>
      <w:ins w:id="164" w:author="Anastasia Soukhov" w:date="2024-02-27T13:34:00Z">
        <w:r w:rsidR="00C058CA" w:rsidRPr="003B21FF">
          <w:rPr>
            <w:rStyle w:val="CommentReference"/>
            <w:strike/>
          </w:rPr>
          <w:commentReference w:id="150"/>
        </w:r>
        <w:commentRangeEnd w:id="151"/>
        <w:r w:rsidR="00C058CA" w:rsidRPr="003B21FF">
          <w:rPr>
            <w:rStyle w:val="CommentReference"/>
            <w:strike/>
          </w:rPr>
          <w:commentReference w:id="151"/>
        </w:r>
      </w:ins>
      <w:ins w:id="165" w:author="Anastasia Soukhov" w:date="2024-02-27T14:07:00Z">
        <w:r w:rsidR="002C5C3B">
          <w:rPr>
            <w:lang w:val="en-CA" w:eastAsia="en-US"/>
          </w:rPr>
          <w:t>.</w:t>
        </w:r>
      </w:ins>
      <w:ins w:id="166" w:author="Anastasia Soukhov" w:date="2024-02-27T14:56:00Z">
        <w:r w:rsidR="00B16CE5">
          <w:rPr>
            <w:strike/>
            <w:lang w:val="en-CA" w:eastAsia="en-US"/>
          </w:rPr>
          <w:t xml:space="preserve"> </w:t>
        </w:r>
      </w:ins>
      <w:ins w:id="167" w:author="Lucia Mejia Dorantes" w:date="2024-02-27T10:19:00Z">
        <w:del w:id="168" w:author="Anastasia Soukhov" w:date="2024-02-27T13:35:00Z">
          <w:r w:rsidR="008A5A12" w:rsidDel="00710E33">
            <w:rPr>
              <w:lang w:val="en-CA" w:eastAsia="en-US"/>
            </w:rPr>
            <w:delText>many different</w:delText>
          </w:r>
        </w:del>
      </w:ins>
      <w:ins w:id="169" w:author="Lucia Mejia Dorantes" w:date="2024-02-27T10:23:00Z">
        <w:del w:id="170" w:author="Anastasia Soukhov" w:date="2024-02-27T13:35:00Z">
          <w:r w:rsidR="008A5A12" w:rsidDel="00710E33">
            <w:rPr>
              <w:lang w:val="en-CA" w:eastAsia="en-US"/>
            </w:rPr>
            <w:delText xml:space="preserve"> researchers such</w:delText>
          </w:r>
        </w:del>
      </w:ins>
      <w:ins w:id="171" w:author="Lucia Mejia Dorantes" w:date="2024-02-27T10:36:00Z">
        <w:del w:id="172" w:author="Anastasia Soukhov" w:date="2024-02-27T13:35:00Z">
          <w:r w:rsidR="00FB1702" w:rsidDel="00710E33">
            <w:rPr>
              <w:lang w:val="en-CA" w:eastAsia="en-US"/>
            </w:rPr>
            <w:delText xml:space="preserve"> as</w:delText>
          </w:r>
        </w:del>
      </w:ins>
      <w:ins w:id="173" w:author="Lucia Mejia Dorantes" w:date="2024-02-27T10:23:00Z">
        <w:del w:id="174" w:author="Anastasia Soukhov" w:date="2024-02-27T13:35:00Z">
          <w:r w:rsidR="008A5A12" w:rsidDel="00710E33">
            <w:rPr>
              <w:lang w:val="en-CA" w:eastAsia="en-US"/>
            </w:rPr>
            <w:delText xml:space="preserve"> </w:delText>
          </w:r>
        </w:del>
      </w:ins>
      <w:ins w:id="175" w:author="Lucia Mejia Dorantes" w:date="2024-02-27T10:36:00Z">
        <w:del w:id="176" w:author="Anastasia Soukhov" w:date="2024-02-27T13:35:00Z">
          <w:r w:rsidR="00FB1702" w:rsidRPr="00FB1702" w:rsidDel="00710E33">
            <w:rPr>
              <w:highlight w:val="yellow"/>
              <w:lang w:val="en-CA" w:eastAsia="en-US"/>
              <w:rPrChange w:id="177" w:author="Lucia Mejia Dorantes" w:date="2024-02-27T10:36:00Z">
                <w:rPr>
                  <w:lang w:val="en-CA" w:eastAsia="en-US"/>
                </w:rPr>
              </w:rPrChange>
            </w:rPr>
            <w:delText>(see comment</w:delText>
          </w:r>
        </w:del>
        <w:del w:id="178" w:author="Anastasia Soukhov" w:date="2024-02-27T13:36:00Z">
          <w:r w:rsidR="00FB1702" w:rsidRPr="00FB1702" w:rsidDel="00AB1D08">
            <w:rPr>
              <w:highlight w:val="yellow"/>
              <w:lang w:val="en-CA" w:eastAsia="en-US"/>
              <w:rPrChange w:id="179" w:author="Lucia Mejia Dorantes" w:date="2024-02-27T10:36:00Z">
                <w:rPr>
                  <w:lang w:val="en-CA" w:eastAsia="en-US"/>
                </w:rPr>
              </w:rPrChange>
            </w:rPr>
            <w:delText>).</w:delText>
          </w:r>
          <w:r w:rsidR="00FB1702" w:rsidDel="00AB1D08">
            <w:rPr>
              <w:lang w:val="en-CA" w:eastAsia="en-US"/>
            </w:rPr>
            <w:delText xml:space="preserve"> </w:delText>
          </w:r>
        </w:del>
      </w:ins>
      <w:ins w:id="180" w:author="Lucia Mejia Dorantes" w:date="2024-02-27T10:19:00Z">
        <w:del w:id="181" w:author="Anastasia Soukhov" w:date="2024-02-27T13:36:00Z">
          <w:r w:rsidR="008A5A12" w:rsidDel="00AB1D08">
            <w:rPr>
              <w:lang w:val="en-CA" w:eastAsia="en-US"/>
            </w:rPr>
            <w:delText xml:space="preserve"> </w:delText>
          </w:r>
        </w:del>
      </w:ins>
      <w:commentRangeStart w:id="182"/>
      <w:commentRangeStart w:id="183"/>
      <w:del w:id="184" w:author="Anastasia Soukhov" w:date="2024-02-27T13:34:00Z">
        <w:r w:rsidRPr="00C058CA" w:rsidDel="00C058CA">
          <w:rPr>
            <w:lang w:val="en-CA" w:eastAsia="en-US"/>
          </w:rPr>
          <w:delText>Sanchez de Madariaga (2013</w:delText>
        </w:r>
        <w:commentRangeEnd w:id="182"/>
        <w:r w:rsidR="004B1455" w:rsidRPr="00FB1702" w:rsidDel="00C058CA">
          <w:rPr>
            <w:rStyle w:val="CommentReference"/>
            <w:strike/>
            <w:rPrChange w:id="185" w:author="Lucia Mejia Dorantes" w:date="2024-02-27T10:37:00Z">
              <w:rPr>
                <w:rStyle w:val="CommentReference"/>
              </w:rPr>
            </w:rPrChange>
          </w:rPr>
          <w:commentReference w:id="182"/>
        </w:r>
        <w:commentRangeEnd w:id="183"/>
        <w:r w:rsidR="006A747D" w:rsidRPr="00FB1702" w:rsidDel="00C058CA">
          <w:rPr>
            <w:rStyle w:val="CommentReference"/>
            <w:strike/>
            <w:rPrChange w:id="186" w:author="Lucia Mejia Dorantes" w:date="2024-02-27T10:37:00Z">
              <w:rPr>
                <w:rStyle w:val="CommentReference"/>
              </w:rPr>
            </w:rPrChange>
          </w:rPr>
          <w:commentReference w:id="183"/>
        </w:r>
        <w:r w:rsidRPr="00FB1702" w:rsidDel="00C058CA">
          <w:rPr>
            <w:strike/>
            <w:highlight w:val="yellow"/>
            <w:lang w:val="en-CA" w:eastAsia="en-US"/>
            <w:rPrChange w:id="187" w:author="Lucia Mejia Dorantes" w:date="2024-02-27T10:38:00Z">
              <w:rPr>
                <w:lang w:val="en-CA" w:eastAsia="en-US"/>
              </w:rPr>
            </w:rPrChange>
          </w:rPr>
          <w:delText>)</w:delText>
        </w:r>
        <w:r w:rsidRPr="00FB1702" w:rsidDel="00C058CA">
          <w:rPr>
            <w:highlight w:val="yellow"/>
            <w:lang w:val="en-CA" w:eastAsia="en-US"/>
            <w:rPrChange w:id="188" w:author="Lucia Mejia Dorantes" w:date="2024-02-27T10:38:00Z">
              <w:rPr>
                <w:lang w:val="en-CA" w:eastAsia="en-US"/>
              </w:rPr>
            </w:rPrChange>
          </w:rPr>
          <w:delText xml:space="preserve"> </w:delText>
        </w:r>
      </w:del>
      <w:ins w:id="189" w:author="Lucia Mejia Dorantes" w:date="2024-02-27T10:37:00Z">
        <w:del w:id="190" w:author="Anastasia Soukhov" w:date="2024-02-27T13:34:00Z">
          <w:r w:rsidR="00FB1702" w:rsidRPr="00FB1702" w:rsidDel="00C058CA">
            <w:rPr>
              <w:highlight w:val="yellow"/>
              <w:lang w:val="en-CA" w:eastAsia="en-US"/>
              <w:rPrChange w:id="191" w:author="Lucia Mejia Dorantes" w:date="2024-02-27T10:38:00Z">
                <w:rPr>
                  <w:lang w:val="en-CA" w:eastAsia="en-US"/>
                </w:rPr>
              </w:rPrChange>
            </w:rPr>
            <w:delText xml:space="preserve"> </w:delText>
          </w:r>
        </w:del>
      </w:ins>
      <w:ins w:id="192" w:author="Lucia Mejia Dorantes" w:date="2024-02-27T10:40:00Z">
        <w:del w:id="193" w:author="Anastasia Soukhov" w:date="2024-02-27T14:00:00Z">
          <w:r w:rsidR="00FB1702" w:rsidDel="009973FD">
            <w:rPr>
              <w:highlight w:val="yellow"/>
              <w:lang w:val="en-CA" w:eastAsia="en-US"/>
            </w:rPr>
            <w:delText>These</w:delText>
          </w:r>
        </w:del>
      </w:ins>
      <w:ins w:id="194" w:author="Lucia Mejia Dorantes" w:date="2024-02-27T10:38:00Z">
        <w:del w:id="195" w:author="Anastasia Soukhov" w:date="2024-02-27T14:00:00Z">
          <w:r w:rsidR="00FB1702" w:rsidRPr="00FB1702" w:rsidDel="009973FD">
            <w:rPr>
              <w:highlight w:val="yellow"/>
              <w:lang w:val="en-CA" w:eastAsia="en-US"/>
              <w:rPrChange w:id="196" w:author="Lucia Mejia Dorantes" w:date="2024-02-27T10:38:00Z">
                <w:rPr>
                  <w:lang w:val="en-CA" w:eastAsia="en-US"/>
                </w:rPr>
              </w:rPrChange>
            </w:rPr>
            <w:delText xml:space="preserve"> authors</w:delText>
          </w:r>
          <w:r w:rsidR="00FB1702" w:rsidDel="009973FD">
            <w:rPr>
              <w:lang w:val="en-CA" w:eastAsia="en-US"/>
            </w:rPr>
            <w:delText xml:space="preserve"> have </w:delText>
          </w:r>
        </w:del>
      </w:ins>
      <w:del w:id="197" w:author="Anastasia Soukhov" w:date="2024-02-27T14:00:00Z">
        <w:r w:rsidDel="009973FD">
          <w:rPr>
            <w:lang w:val="en-CA" w:eastAsia="en-US"/>
          </w:rPr>
          <w:delText>who show</w:delText>
        </w:r>
      </w:del>
      <w:ins w:id="198" w:author="Lucia Mejia Dorantes" w:date="2024-02-27T10:38:00Z">
        <w:del w:id="199" w:author="Anastasia Soukhov" w:date="2024-02-27T14:00:00Z">
          <w:r w:rsidR="00FB1702" w:rsidDel="009973FD">
            <w:rPr>
              <w:lang w:val="en-CA" w:eastAsia="en-US"/>
            </w:rPr>
            <w:delText>n</w:delText>
          </w:r>
        </w:del>
      </w:ins>
      <w:del w:id="200" w:author="Anastasia Soukhov" w:date="2024-02-27T14:00:00Z">
        <w:r w:rsidDel="009973FD">
          <w:rPr>
            <w:lang w:val="en-CA" w:eastAsia="en-US"/>
          </w:rPr>
          <w:delText>s</w:delText>
        </w:r>
      </w:del>
      <w:ins w:id="201" w:author="Lucia Mejia Dorantes" w:date="2024-02-27T10:38:00Z">
        <w:del w:id="202" w:author="Anastasia Soukhov" w:date="2024-02-27T14:00:00Z">
          <w:r w:rsidR="00FB1702" w:rsidDel="009973FD">
            <w:rPr>
              <w:lang w:val="en-CA" w:eastAsia="en-US"/>
            </w:rPr>
            <w:delText xml:space="preserve"> that</w:delText>
          </w:r>
        </w:del>
      </w:ins>
      <w:del w:id="203" w:author="Anastasia Soukhov" w:date="2024-02-27T14:00:00Z">
        <w:r w:rsidDel="009973FD">
          <w:rPr>
            <w:lang w:val="en-CA" w:eastAsia="en-US"/>
          </w:rPr>
          <w:delText xml:space="preserve"> while</w:delText>
        </w:r>
      </w:del>
      <w:del w:id="204" w:author="Anastasia Soukhov" w:date="2024-02-27T14:57:00Z">
        <w:r w:rsidDel="00BC3B4A">
          <w:rPr>
            <w:lang w:val="en-CA" w:eastAsia="en-US"/>
          </w:rPr>
          <w:delText xml:space="preserve"> the transport literature has illuminated gendered differences in travel behaviour, it has historically framed non-work/school trips as 'non-mandatory'</w:delText>
        </w:r>
      </w:del>
      <w:del w:id="205" w:author="Anastasia Soukhov" w:date="2024-02-27T14:09:00Z">
        <w:r w:rsidDel="00DC220B">
          <w:rPr>
            <w:lang w:val="en-CA" w:eastAsia="en-US"/>
          </w:rPr>
          <w:delText xml:space="preserve"> </w:delText>
        </w:r>
      </w:del>
      <w:del w:id="206" w:author="Anastasia Soukhov" w:date="2024-02-27T14:06:00Z">
        <w:r w:rsidDel="00986E4B">
          <w:rPr>
            <w:lang w:val="en-CA" w:eastAsia="en-US"/>
          </w:rPr>
          <w:delText>activities</w:delText>
        </w:r>
      </w:del>
      <w:ins w:id="207" w:author="Lucia Mejia Dorantes" w:date="2024-02-27T10:59:00Z">
        <w:del w:id="208" w:author="Anastasia Soukhov" w:date="2024-02-27T14:04:00Z">
          <w:r w:rsidR="008734CB" w:rsidDel="00D44FF3">
            <w:rPr>
              <w:lang w:val="en-CA" w:eastAsia="en-US"/>
            </w:rPr>
            <w:delText xml:space="preserve">, </w:delText>
          </w:r>
        </w:del>
      </w:ins>
      <w:ins w:id="209" w:author="Lucia Mejia Dorantes" w:date="2024-02-27T11:16:00Z">
        <w:del w:id="210" w:author="Anastasia Soukhov" w:date="2024-02-27T14:04:00Z">
          <w:r w:rsidR="00516767" w:rsidDel="006214CC">
            <w:rPr>
              <w:lang w:val="en-CA" w:eastAsia="en-US"/>
            </w:rPr>
            <w:delText xml:space="preserve">disregarding these activities while </w:delText>
          </w:r>
        </w:del>
      </w:ins>
      <w:ins w:id="211" w:author="Lucia Mejia Dorantes" w:date="2024-02-27T10:59:00Z">
        <w:del w:id="212" w:author="Anastasia Soukhov" w:date="2024-02-27T14:04:00Z">
          <w:r w:rsidR="008734CB" w:rsidDel="006214CC">
            <w:rPr>
              <w:lang w:val="en-CA" w:eastAsia="en-US"/>
            </w:rPr>
            <w:delText>c</w:delText>
          </w:r>
          <w:r w:rsidR="008734CB" w:rsidDel="00D44FF3">
            <w:rPr>
              <w:lang w:val="en-CA" w:eastAsia="en-US"/>
            </w:rPr>
            <w:delText>oncentrating</w:delText>
          </w:r>
        </w:del>
      </w:ins>
      <w:ins w:id="213" w:author="Lucia Mejia Dorantes" w:date="2024-02-27T10:40:00Z">
        <w:del w:id="214" w:author="Anastasia Soukhov" w:date="2024-02-27T14:04:00Z">
          <w:r w:rsidR="00FB1702" w:rsidDel="00D44FF3">
            <w:rPr>
              <w:lang w:val="en-CA" w:eastAsia="en-US"/>
            </w:rPr>
            <w:delText xml:space="preserve"> on t</w:delText>
          </w:r>
        </w:del>
        <w:del w:id="215" w:author="Anastasia Soukhov" w:date="2024-02-27T14:06:00Z">
          <w:r w:rsidR="00FB1702" w:rsidDel="00986E4B">
            <w:rPr>
              <w:lang w:val="en-CA" w:eastAsia="en-US"/>
            </w:rPr>
            <w:delText>he</w:delText>
          </w:r>
        </w:del>
      </w:ins>
      <w:ins w:id="216" w:author="Lucia Mejia Dorantes" w:date="2024-02-27T10:41:00Z">
        <w:del w:id="217" w:author="Anastasia Soukhov" w:date="2024-02-27T14:09:00Z">
          <w:r w:rsidR="00FB1702" w:rsidDel="00DC220B">
            <w:rPr>
              <w:lang w:val="en-CA" w:eastAsia="en-US"/>
            </w:rPr>
            <w:delText xml:space="preserve"> economic</w:delText>
          </w:r>
        </w:del>
      </w:ins>
      <w:ins w:id="218" w:author="Lucia Mejia Dorantes" w:date="2024-02-27T10:42:00Z">
        <w:del w:id="219" w:author="Anastasia Soukhov" w:date="2024-02-27T14:09:00Z">
          <w:r w:rsidR="00FB1702" w:rsidDel="00DC220B">
            <w:rPr>
              <w:lang w:val="en-CA" w:eastAsia="en-US"/>
            </w:rPr>
            <w:delText xml:space="preserve"> outcome of </w:delText>
          </w:r>
        </w:del>
      </w:ins>
      <w:ins w:id="220" w:author="Lucia Mejia Dorantes" w:date="2024-02-27T11:01:00Z">
        <w:del w:id="221" w:author="Anastasia Soukhov" w:date="2024-02-27T14:09:00Z">
          <w:r w:rsidR="008734CB" w:rsidDel="00DC220B">
            <w:rPr>
              <w:lang w:val="en-CA" w:eastAsia="en-US"/>
            </w:rPr>
            <w:delText>mobilitie</w:delText>
          </w:r>
        </w:del>
        <w:del w:id="222" w:author="Anastasia Soukhov" w:date="2024-02-27T14:05:00Z">
          <w:r w:rsidR="008734CB" w:rsidDel="00D44FF3">
            <w:rPr>
              <w:lang w:val="en-CA" w:eastAsia="en-US"/>
            </w:rPr>
            <w:delText>s</w:delText>
          </w:r>
        </w:del>
      </w:ins>
      <w:ins w:id="223" w:author="Lucia Mejia Dorantes" w:date="2024-02-27T11:05:00Z">
        <w:del w:id="224" w:author="Anastasia Soukhov" w:date="2024-02-27T14:05:00Z">
          <w:r w:rsidR="00742AC1" w:rsidDel="00D44FF3">
            <w:rPr>
              <w:lang w:val="en-CA" w:eastAsia="en-US"/>
            </w:rPr>
            <w:delText>,</w:delText>
          </w:r>
        </w:del>
      </w:ins>
      <w:ins w:id="225" w:author="Lucia Mejia Dorantes" w:date="2024-02-27T11:00:00Z">
        <w:del w:id="226" w:author="Anastasia Soukhov" w:date="2024-02-27T14:05:00Z">
          <w:r w:rsidR="008734CB" w:rsidDel="00D44FF3">
            <w:rPr>
              <w:lang w:val="en-CA" w:eastAsia="en-US"/>
            </w:rPr>
            <w:delText xml:space="preserve"> separating production and reproduction</w:delText>
          </w:r>
        </w:del>
      </w:ins>
      <w:ins w:id="227" w:author="Lucia Mejia Dorantes" w:date="2024-02-27T11:06:00Z">
        <w:del w:id="228" w:author="Anastasia Soukhov" w:date="2024-02-27T14:05:00Z">
          <w:r w:rsidR="00742AC1" w:rsidDel="00D44FF3">
            <w:rPr>
              <w:lang w:val="en-CA" w:eastAsia="en-US"/>
            </w:rPr>
            <w:delText xml:space="preserve">, </w:delText>
          </w:r>
        </w:del>
      </w:ins>
      <w:ins w:id="229" w:author="Lucia Mejia Dorantes" w:date="2024-02-27T11:00:00Z">
        <w:del w:id="230" w:author="Anastasia Soukhov" w:date="2024-02-27T14:05:00Z">
          <w:r w:rsidR="008734CB" w:rsidDel="00D44FF3">
            <w:rPr>
              <w:lang w:val="en-CA" w:eastAsia="en-US"/>
            </w:rPr>
            <w:delText>public and private spaces</w:delText>
          </w:r>
        </w:del>
      </w:ins>
      <w:ins w:id="231" w:author="Lucia Mejia Dorantes" w:date="2024-02-27T11:06:00Z">
        <w:del w:id="232" w:author="Anastasia Soukhov" w:date="2024-02-27T14:05:00Z">
          <w:r w:rsidR="00742AC1" w:rsidDel="00D44FF3">
            <w:rPr>
              <w:lang w:val="en-CA" w:eastAsia="en-US"/>
            </w:rPr>
            <w:delText xml:space="preserve"> or simply work and home</w:delText>
          </w:r>
        </w:del>
      </w:ins>
      <w:ins w:id="233" w:author="Lucia Mejia Dorantes" w:date="2024-02-27T11:07:00Z">
        <w:del w:id="234" w:author="Anastasia Soukhov" w:date="2024-02-27T14:03:00Z">
          <w:r w:rsidR="00742AC1" w:rsidDel="006214CC">
            <w:rPr>
              <w:lang w:val="en-CA" w:eastAsia="en-US"/>
            </w:rPr>
            <w:delText xml:space="preserve"> (</w:delText>
          </w:r>
        </w:del>
      </w:ins>
      <w:ins w:id="235" w:author="Lucia Mejia Dorantes" w:date="2024-02-27T11:16:00Z">
        <w:del w:id="236" w:author="Anastasia Soukhov" w:date="2024-02-27T14:03:00Z">
          <w:r w:rsidR="00516767" w:rsidDel="006214CC">
            <w:rPr>
              <w:lang w:val="en-CA" w:eastAsia="en-US"/>
            </w:rPr>
            <w:delText xml:space="preserve">i.e. </w:delText>
          </w:r>
        </w:del>
      </w:ins>
      <w:ins w:id="237" w:author="Lucia Mejia Dorantes" w:date="2024-02-27T11:07:00Z">
        <w:del w:id="238" w:author="Anastasia Soukhov" w:date="2024-02-27T14:03:00Z">
          <w:r w:rsidR="00742AC1" w:rsidDel="006214CC">
            <w:rPr>
              <w:lang w:val="en-CA" w:eastAsia="en-US"/>
            </w:rPr>
            <w:delText>Law 1999</w:delText>
          </w:r>
        </w:del>
      </w:ins>
      <w:ins w:id="239" w:author="Anastasia Soukhov" w:date="2024-02-27T15:01:00Z">
        <w:r w:rsidR="008A45E8">
          <w:rPr>
            <w:lang w:val="en-CA" w:eastAsia="en-US"/>
          </w:rPr>
          <w:t xml:space="preserve"> </w:t>
        </w:r>
      </w:ins>
      <w:ins w:id="240" w:author="Lucia Mejia Dorantes" w:date="2024-02-27T11:07:00Z">
        <w:del w:id="241" w:author="Anastasia Soukhov" w:date="2024-02-27T14:03:00Z">
          <w:r w:rsidR="00742AC1" w:rsidDel="006214CC">
            <w:rPr>
              <w:lang w:val="en-CA" w:eastAsia="en-US"/>
            </w:rPr>
            <w:delText>)</w:delText>
          </w:r>
        </w:del>
      </w:ins>
      <w:del w:id="242" w:author="Anastasia Soukhov" w:date="2024-02-27T14:03:00Z">
        <w:r w:rsidDel="006214CC">
          <w:rPr>
            <w:lang w:val="en-CA" w:eastAsia="en-US"/>
          </w:rPr>
          <w:delText xml:space="preserve">. </w:delText>
        </w:r>
      </w:del>
    </w:p>
    <w:p w14:paraId="6123591F" w14:textId="77777777" w:rsidR="008734CB" w:rsidDel="00582728" w:rsidRDefault="008734CB" w:rsidP="00E206A0">
      <w:pPr>
        <w:rPr>
          <w:ins w:id="243" w:author="Lucia Mejia Dorantes" w:date="2024-02-27T11:01:00Z"/>
          <w:del w:id="244" w:author="Anastasia Soukhov" w:date="2024-02-27T14:37:00Z"/>
          <w:lang w:val="en-CA" w:eastAsia="en-US"/>
        </w:rPr>
      </w:pPr>
    </w:p>
    <w:p w14:paraId="1F095702" w14:textId="70655B16" w:rsidR="00E206A0" w:rsidRDefault="00E206A0" w:rsidP="00E206A0">
      <w:pPr>
        <w:rPr>
          <w:lang w:val="en-CA" w:eastAsia="en-US"/>
        </w:rPr>
      </w:pPr>
      <w:del w:id="245" w:author="Anastasia Soukhov" w:date="2024-02-27T14:07:00Z">
        <w:r w:rsidDel="00DC220B">
          <w:rPr>
            <w:lang w:val="en-CA" w:eastAsia="en-US"/>
          </w:rPr>
          <w:delText>T</w:delText>
        </w:r>
      </w:del>
      <w:del w:id="246" w:author="Anastasia Soukhov" w:date="2024-02-27T15:17:00Z">
        <w:r w:rsidDel="00C85872">
          <w:rPr>
            <w:lang w:val="en-CA" w:eastAsia="en-US"/>
          </w:rPr>
          <w:delText xml:space="preserve">he </w:delText>
        </w:r>
      </w:del>
      <w:r>
        <w:rPr>
          <w:lang w:val="en-CA" w:eastAsia="en-US"/>
        </w:rPr>
        <w:t xml:space="preserve">Mobility of Care </w:t>
      </w:r>
      <w:del w:id="247" w:author="Anastasia Soukhov" w:date="2024-02-27T15:17:00Z">
        <w:r w:rsidDel="00C85872">
          <w:rPr>
            <w:lang w:val="en-CA" w:eastAsia="en-US"/>
          </w:rPr>
          <w:delText xml:space="preserve">framework </w:delText>
        </w:r>
      </w:del>
      <w:r>
        <w:rPr>
          <w:lang w:val="en-CA" w:eastAsia="en-US"/>
        </w:rPr>
        <w:t>emphasizes the importance of travel to unpaid work</w:t>
      </w:r>
      <w:ins w:id="248" w:author="Anastasia Soukhov" w:date="2024-02-27T15:55:00Z">
        <w:r w:rsidR="00A81CA8">
          <w:rPr>
            <w:lang w:val="en-CA" w:eastAsia="en-US"/>
          </w:rPr>
          <w:t xml:space="preserve"> (care trips)</w:t>
        </w:r>
      </w:ins>
      <w:r>
        <w:rPr>
          <w:lang w:val="en-CA" w:eastAsia="en-US"/>
        </w:rPr>
        <w:t xml:space="preserve"> in contrast to the better-studied travel to employment and leisure</w:t>
      </w:r>
      <w:ins w:id="249" w:author="Anastasia Soukhov" w:date="2024-02-27T15:26:00Z">
        <w:r w:rsidR="005E07F1">
          <w:rPr>
            <w:lang w:val="en-CA" w:eastAsia="en-US"/>
          </w:rPr>
          <w:t xml:space="preserve">. </w:t>
        </w:r>
      </w:ins>
      <w:del w:id="250" w:author="Anastasia Soukhov" w:date="2024-02-27T15:26:00Z">
        <w:r w:rsidDel="005E07F1">
          <w:rPr>
            <w:lang w:val="en-CA" w:eastAsia="en-US"/>
          </w:rPr>
          <w:delText xml:space="preserve">. </w:delText>
        </w:r>
      </w:del>
      <w:ins w:id="251" w:author="Anastasia Soukhov" w:date="2024-02-27T15:23:00Z">
        <w:r w:rsidR="000B4622">
          <w:rPr>
            <w:lang w:val="en-CA" w:eastAsia="en-US"/>
          </w:rPr>
          <w:t>Indeed, exploratory</w:t>
        </w:r>
        <w:r w:rsidR="000B4622">
          <w:rPr>
            <w:lang w:val="en-CA" w:eastAsia="en-US"/>
          </w:rPr>
          <w:t xml:space="preserve"> </w:t>
        </w:r>
        <w:r w:rsidR="000B4622">
          <w:rPr>
            <w:lang w:val="en-CA" w:eastAsia="en-US"/>
          </w:rPr>
          <w:t>analyses have found that mobility of care comprises approximately 30% of adults’ daily trips (Sanchez de Madariaga &amp; Zucchini, 2019; Ravensbergen et al., 2023; Mejia Dorantes et al. 2021).</w:t>
        </w:r>
        <w:r w:rsidR="004E3188">
          <w:rPr>
            <w:lang w:val="en-CA" w:eastAsia="en-US"/>
          </w:rPr>
          <w:t xml:space="preserve"> </w:t>
        </w:r>
      </w:ins>
      <w:del w:id="252" w:author="Anastasia Soukhov" w:date="2024-02-27T14:38:00Z">
        <w:r w:rsidDel="001177DE">
          <w:rPr>
            <w:lang w:val="en-CA" w:eastAsia="en-US"/>
          </w:rPr>
          <w:delText xml:space="preserve">Indeed, </w:delText>
        </w:r>
      </w:del>
      <w:del w:id="253" w:author="Anastasia Soukhov" w:date="2024-02-27T14:37:00Z">
        <w:r w:rsidDel="00582728">
          <w:rPr>
            <w:lang w:val="en-CA" w:eastAsia="en-US"/>
          </w:rPr>
          <w:delText xml:space="preserve">preliminary </w:delText>
        </w:r>
      </w:del>
      <w:del w:id="254" w:author="Anastasia Soukhov" w:date="2024-02-27T14:38:00Z">
        <w:r w:rsidDel="001177DE">
          <w:rPr>
            <w:lang w:val="en-CA" w:eastAsia="en-US"/>
          </w:rPr>
          <w:delText>analyses have found that mobility of care comprise approximately 30% of adults’ daily trips</w:delText>
        </w:r>
      </w:del>
      <w:ins w:id="255" w:author="Lucia Mejia Dorantes" w:date="2024-02-27T10:43:00Z">
        <w:del w:id="256" w:author="Anastasia Soukhov" w:date="2024-02-27T14:38:00Z">
          <w:r w:rsidR="00B14EFD" w:rsidDel="001177DE">
            <w:rPr>
              <w:lang w:val="en-CA" w:eastAsia="en-US"/>
            </w:rPr>
            <w:delText xml:space="preserve"> </w:delText>
          </w:r>
          <w:r w:rsidR="00B14EFD" w:rsidRPr="008734CB" w:rsidDel="001177DE">
            <w:rPr>
              <w:highlight w:val="yellow"/>
              <w:lang w:val="en-CA" w:eastAsia="en-US"/>
              <w:rPrChange w:id="257" w:author="Lucia Mejia Dorantes" w:date="2024-02-27T10:56:00Z">
                <w:rPr>
                  <w:lang w:val="en-CA" w:eastAsia="en-US"/>
                </w:rPr>
              </w:rPrChange>
            </w:rPr>
            <w:delText>in different</w:delText>
          </w:r>
        </w:del>
      </w:ins>
      <w:ins w:id="258" w:author="Lucia Mejia Dorantes" w:date="2024-02-27T10:44:00Z">
        <w:del w:id="259" w:author="Anastasia Soukhov" w:date="2024-02-27T14:38:00Z">
          <w:r w:rsidR="00B14EFD" w:rsidRPr="008734CB" w:rsidDel="001177DE">
            <w:rPr>
              <w:highlight w:val="yellow"/>
              <w:lang w:val="en-CA" w:eastAsia="en-US"/>
              <w:rPrChange w:id="260" w:author="Lucia Mejia Dorantes" w:date="2024-02-27T10:56:00Z">
                <w:rPr>
                  <w:lang w:val="en-CA" w:eastAsia="en-US"/>
                </w:rPr>
              </w:rPrChange>
            </w:rPr>
            <w:delText xml:space="preserve"> geographical</w:delText>
          </w:r>
        </w:del>
      </w:ins>
      <w:ins w:id="261" w:author="Lucia Mejia Dorantes" w:date="2024-02-27T10:43:00Z">
        <w:del w:id="262" w:author="Anastasia Soukhov" w:date="2024-02-27T14:38:00Z">
          <w:r w:rsidR="00B14EFD" w:rsidRPr="008734CB" w:rsidDel="001177DE">
            <w:rPr>
              <w:highlight w:val="yellow"/>
              <w:lang w:val="en-CA" w:eastAsia="en-US"/>
              <w:rPrChange w:id="263" w:author="Lucia Mejia Dorantes" w:date="2024-02-27T10:56:00Z">
                <w:rPr>
                  <w:lang w:val="en-CA" w:eastAsia="en-US"/>
                </w:rPr>
              </w:rPrChange>
            </w:rPr>
            <w:delText xml:space="preserve"> contexts</w:delText>
          </w:r>
        </w:del>
      </w:ins>
      <w:del w:id="264" w:author="Anastasia Soukhov" w:date="2024-02-27T14:38:00Z">
        <w:r w:rsidDel="001177DE">
          <w:rPr>
            <w:lang w:val="en-CA" w:eastAsia="en-US"/>
          </w:rPr>
          <w:delText xml:space="preserve"> (Sanchez de Madariaga &amp; Zucchini, 2019; Ravensbergen et al., 2023</w:delText>
        </w:r>
      </w:del>
      <w:ins w:id="265" w:author="Lucia Mejia Dorantes" w:date="2024-02-27T10:47:00Z">
        <w:del w:id="266" w:author="Anastasia Soukhov" w:date="2024-02-27T14:38:00Z">
          <w:r w:rsidR="00B14EFD" w:rsidDel="001177DE">
            <w:rPr>
              <w:lang w:val="en-CA" w:eastAsia="en-US"/>
            </w:rPr>
            <w:delText>; Mejia Dorantes et al</w:delText>
          </w:r>
        </w:del>
      </w:ins>
      <w:ins w:id="267" w:author="Lucia Mejia Dorantes" w:date="2024-02-27T10:48:00Z">
        <w:del w:id="268" w:author="Anastasia Soukhov" w:date="2024-02-27T14:38:00Z">
          <w:r w:rsidR="00B14EFD" w:rsidDel="001177DE">
            <w:rPr>
              <w:lang w:val="en-CA" w:eastAsia="en-US"/>
            </w:rPr>
            <w:delText>.</w:delText>
          </w:r>
        </w:del>
      </w:ins>
      <w:ins w:id="269" w:author="Lucia Mejia Dorantes" w:date="2024-02-27T10:47:00Z">
        <w:del w:id="270" w:author="Anastasia Soukhov" w:date="2024-02-27T14:38:00Z">
          <w:r w:rsidR="00B14EFD" w:rsidDel="001177DE">
            <w:rPr>
              <w:lang w:val="en-CA" w:eastAsia="en-US"/>
            </w:rPr>
            <w:delText xml:space="preserve"> 2021</w:delText>
          </w:r>
        </w:del>
      </w:ins>
      <w:del w:id="271" w:author="Anastasia Soukhov" w:date="2024-02-27T14:38:00Z">
        <w:r w:rsidDel="001177DE">
          <w:rPr>
            <w:lang w:val="en-CA" w:eastAsia="en-US"/>
          </w:rPr>
          <w:delText xml:space="preserve">). </w:delText>
        </w:r>
      </w:del>
      <w:r>
        <w:rPr>
          <w:lang w:val="en-CA" w:eastAsia="en-US"/>
        </w:rPr>
        <w:t xml:space="preserve">While all three trip types (work, care, and leisure) are essential, </w:t>
      </w:r>
      <w:ins w:id="272" w:author="Anastasia Soukhov" w:date="2024-02-27T15:55:00Z">
        <w:r w:rsidR="00D95D45">
          <w:rPr>
            <w:lang w:val="en-CA" w:eastAsia="en-US"/>
          </w:rPr>
          <w:t xml:space="preserve">care </w:t>
        </w:r>
      </w:ins>
      <w:r>
        <w:rPr>
          <w:lang w:val="en-CA" w:eastAsia="en-US"/>
        </w:rPr>
        <w:t xml:space="preserve">trips </w:t>
      </w:r>
      <w:del w:id="273" w:author="Anastasia Soukhov" w:date="2024-02-27T15:56:00Z">
        <w:r w:rsidDel="00D95D45">
          <w:rPr>
            <w:lang w:val="en-CA" w:eastAsia="en-US"/>
          </w:rPr>
          <w:delText xml:space="preserve">to unpaid work (care trips) </w:delText>
        </w:r>
      </w:del>
      <w:r>
        <w:rPr>
          <w:lang w:val="en-CA" w:eastAsia="en-US"/>
        </w:rPr>
        <w:t>are often relatively shorter-distance</w:t>
      </w:r>
      <w:ins w:id="274" w:author="Anastasia Soukhov" w:date="2024-02-27T15:56:00Z">
        <w:r w:rsidR="00D95D45">
          <w:rPr>
            <w:lang w:val="en-CA" w:eastAsia="en-US"/>
          </w:rPr>
          <w:t xml:space="preserve"> and</w:t>
        </w:r>
      </w:ins>
      <w:del w:id="275" w:author="Anastasia Soukhov" w:date="2024-02-27T15:56:00Z">
        <w:r w:rsidDel="00D95D45">
          <w:rPr>
            <w:lang w:val="en-CA" w:eastAsia="en-US"/>
          </w:rPr>
          <w:delText>,</w:delText>
        </w:r>
      </w:del>
      <w:r>
        <w:rPr>
          <w:lang w:val="en-CA" w:eastAsia="en-US"/>
        </w:rPr>
        <w:t xml:space="preserve"> proximate to residential/work/school locations, </w:t>
      </w:r>
      <w:del w:id="276" w:author="Anastasia Soukhov" w:date="2024-02-27T15:57:00Z">
        <w:r w:rsidDel="00D95D45">
          <w:rPr>
            <w:lang w:val="en-CA" w:eastAsia="en-US"/>
          </w:rPr>
          <w:delText>and can</w:delText>
        </w:r>
      </w:del>
      <w:ins w:id="277" w:author="Anastasia Soukhov" w:date="2024-02-27T15:57:00Z">
        <w:r w:rsidR="00D95D45">
          <w:rPr>
            <w:lang w:val="en-CA" w:eastAsia="en-US"/>
          </w:rPr>
          <w:t>potentially fitting</w:t>
        </w:r>
      </w:ins>
      <w:del w:id="278" w:author="Anastasia Soukhov" w:date="2024-02-27T15:57:00Z">
        <w:r w:rsidDel="00D95D45">
          <w:rPr>
            <w:lang w:val="en-CA" w:eastAsia="en-US"/>
          </w:rPr>
          <w:delText xml:space="preserve"> </w:delText>
        </w:r>
      </w:del>
      <w:del w:id="279" w:author="Anastasia Soukhov" w:date="2024-02-27T15:19:00Z">
        <w:r w:rsidDel="00563F0B">
          <w:rPr>
            <w:lang w:val="en-CA" w:eastAsia="en-US"/>
          </w:rPr>
          <w:delText xml:space="preserve">easily </w:delText>
        </w:r>
      </w:del>
      <w:del w:id="280" w:author="Anastasia Soukhov" w:date="2024-02-27T15:57:00Z">
        <w:r w:rsidDel="00D95D45">
          <w:rPr>
            <w:lang w:val="en-CA" w:eastAsia="en-US"/>
          </w:rPr>
          <w:delText>fit w</w:delText>
        </w:r>
      </w:del>
      <w:ins w:id="281" w:author="Anastasia Soukhov" w:date="2024-02-27T15:57:00Z">
        <w:r w:rsidR="00D95D45">
          <w:rPr>
            <w:lang w:val="en-CA" w:eastAsia="en-US"/>
          </w:rPr>
          <w:t xml:space="preserve"> well w</w:t>
        </w:r>
      </w:ins>
      <w:r>
        <w:rPr>
          <w:lang w:val="en-CA" w:eastAsia="en-US"/>
        </w:rPr>
        <w:t>ithin the 15-Minute City</w:t>
      </w:r>
      <w:del w:id="282" w:author="Anastasia Soukhov" w:date="2024-02-27T14:24:00Z">
        <w:r w:rsidDel="00E27DF4">
          <w:rPr>
            <w:lang w:val="en-CA" w:eastAsia="en-US"/>
          </w:rPr>
          <w:delText xml:space="preserve"> conceptualisation</w:delText>
        </w:r>
      </w:del>
      <w:ins w:id="283" w:author="Anastasia Soukhov" w:date="2024-02-27T15:26:00Z">
        <w:r w:rsidR="005E07F1">
          <w:rPr>
            <w:lang w:val="en-CA" w:eastAsia="en-US"/>
          </w:rPr>
          <w:t xml:space="preserve"> conceptualisation.</w:t>
        </w:r>
      </w:ins>
      <w:del w:id="284" w:author="Anastasia Soukhov" w:date="2024-02-27T15:26:00Z">
        <w:r w:rsidDel="005E07F1">
          <w:rPr>
            <w:lang w:val="en-CA" w:eastAsia="en-US"/>
          </w:rPr>
          <w:delText>.</w:delText>
        </w:r>
      </w:del>
    </w:p>
    <w:p w14:paraId="445BB188" w14:textId="77777777" w:rsidR="00E206A0" w:rsidRDefault="00E206A0" w:rsidP="00E206A0">
      <w:pPr>
        <w:rPr>
          <w:lang w:val="en-CA" w:eastAsia="en-US"/>
        </w:rPr>
      </w:pPr>
    </w:p>
    <w:p w14:paraId="0CB68507" w14:textId="03AAA132" w:rsidR="00E206A0" w:rsidRDefault="00E206A0" w:rsidP="00E206A0">
      <w:pPr>
        <w:rPr>
          <w:lang w:val="en-CA" w:eastAsia="en-US"/>
        </w:rPr>
      </w:pPr>
      <w:del w:id="285" w:author="Anastasia Soukhov" w:date="2024-02-27T14:10:00Z">
        <w:r w:rsidDel="0026775B">
          <w:rPr>
            <w:lang w:val="en-CA" w:eastAsia="en-US"/>
          </w:rPr>
          <w:delText>Given this, our</w:delText>
        </w:r>
      </w:del>
      <w:ins w:id="286" w:author="Anastasia Soukhov" w:date="2024-02-27T14:10:00Z">
        <w:r w:rsidR="0026775B">
          <w:rPr>
            <w:lang w:val="en-CA" w:eastAsia="en-US"/>
          </w:rPr>
          <w:t>Our</w:t>
        </w:r>
      </w:ins>
      <w:r>
        <w:rPr>
          <w:lang w:val="en-CA" w:eastAsia="en-US"/>
        </w:rPr>
        <w:t xml:space="preserve"> study provides an empirical example that maps the 15-</w:t>
      </w:r>
      <w:ins w:id="287" w:author="Anastasia Soukhov" w:date="2024-02-27T14:39:00Z">
        <w:r w:rsidR="00761E9D">
          <w:rPr>
            <w:lang w:val="en-CA" w:eastAsia="en-US"/>
          </w:rPr>
          <w:t>M</w:t>
        </w:r>
      </w:ins>
      <w:del w:id="288" w:author="Anastasia Soukhov" w:date="2024-02-27T14:39:00Z">
        <w:r w:rsidDel="00761E9D">
          <w:rPr>
            <w:lang w:val="en-CA" w:eastAsia="en-US"/>
          </w:rPr>
          <w:delText>m</w:delText>
        </w:r>
      </w:del>
      <w:r>
        <w:rPr>
          <w:lang w:val="en-CA" w:eastAsia="en-US"/>
        </w:rPr>
        <w:t xml:space="preserve">inute </w:t>
      </w:r>
      <w:ins w:id="289" w:author="Anastasia Soukhov" w:date="2024-02-27T14:39:00Z">
        <w:r w:rsidR="00761E9D">
          <w:rPr>
            <w:lang w:val="en-CA" w:eastAsia="en-US"/>
          </w:rPr>
          <w:t>C</w:t>
        </w:r>
      </w:ins>
      <w:del w:id="290" w:author="Anastasia Soukhov" w:date="2024-02-27T14:39:00Z">
        <w:r w:rsidDel="00761E9D">
          <w:rPr>
            <w:lang w:val="en-CA" w:eastAsia="en-US"/>
          </w:rPr>
          <w:delText>c</w:delText>
        </w:r>
      </w:del>
      <w:r>
        <w:rPr>
          <w:lang w:val="en-CA" w:eastAsia="en-US"/>
        </w:rPr>
        <w:t>ity</w:t>
      </w:r>
      <w:del w:id="291" w:author="Anastasia Soukhov" w:date="2024-02-27T14:39:00Z">
        <w:r w:rsidDel="00761E9D">
          <w:rPr>
            <w:lang w:val="en-CA" w:eastAsia="en-US"/>
          </w:rPr>
          <w:delText xml:space="preserve"> conceptualisation</w:delText>
        </w:r>
      </w:del>
      <w:r>
        <w:rPr>
          <w:lang w:val="en-CA" w:eastAsia="en-US"/>
        </w:rPr>
        <w:t xml:space="preserve"> onto the Mobility of Care framework. Specifically, it identifies which </w:t>
      </w:r>
      <w:del w:id="292" w:author="Anastasia Soukhov" w:date="2024-02-27T14:14:00Z">
        <w:r w:rsidDel="005B2639">
          <w:rPr>
            <w:lang w:val="en-CA" w:eastAsia="en-US"/>
          </w:rPr>
          <w:delText xml:space="preserve">neighbourhoods </w:delText>
        </w:r>
      </w:del>
      <w:ins w:id="293" w:author="Anastasia Soukhov" w:date="2024-02-27T14:14:00Z">
        <w:r w:rsidR="005B2639">
          <w:rPr>
            <w:lang w:val="en-CA" w:eastAsia="en-US"/>
          </w:rPr>
          <w:t>areas</w:t>
        </w:r>
        <w:r w:rsidR="005B2639">
          <w:rPr>
            <w:lang w:val="en-CA" w:eastAsia="en-US"/>
          </w:rPr>
          <w:t xml:space="preserve"> </w:t>
        </w:r>
      </w:ins>
      <w:r>
        <w:rPr>
          <w:lang w:val="en-CA" w:eastAsia="en-US"/>
        </w:rPr>
        <w:t>in Hamilton, Canada</w:t>
      </w:r>
      <w:del w:id="294" w:author="Anastasia Soukhov" w:date="2024-02-27T14:10:00Z">
        <w:r w:rsidDel="00370FAD">
          <w:rPr>
            <w:lang w:val="en-CA" w:eastAsia="en-US"/>
          </w:rPr>
          <w:delText>,</w:delText>
        </w:r>
      </w:del>
      <w:r>
        <w:rPr>
          <w:lang w:val="en-CA" w:eastAsia="en-US"/>
        </w:rPr>
        <w:t xml:space="preserve"> are caring 15-minute neighbourhoods. </w:t>
      </w:r>
      <w:commentRangeStart w:id="295"/>
      <w:commentRangeStart w:id="296"/>
      <w:commentRangeStart w:id="297"/>
      <w:commentRangeStart w:id="298"/>
      <w:r>
        <w:rPr>
          <w:lang w:val="en-CA" w:eastAsia="en-US"/>
        </w:rPr>
        <w:t xml:space="preserve">To do so, a database of care destinations </w:t>
      </w:r>
      <w:del w:id="299" w:author="Anastasia Soukhov" w:date="2024-02-27T14:14:00Z">
        <w:r w:rsidDel="005B2639">
          <w:rPr>
            <w:lang w:val="en-CA" w:eastAsia="en-US"/>
          </w:rPr>
          <w:delText xml:space="preserve">for the City of Hamilton </w:delText>
        </w:r>
      </w:del>
      <w:del w:id="300" w:author="Anastasia Soukhov" w:date="2024-02-27T15:27:00Z">
        <w:r w:rsidDel="005E07F1">
          <w:rPr>
            <w:lang w:val="en-CA" w:eastAsia="en-US"/>
          </w:rPr>
          <w:delText>was</w:delText>
        </w:r>
      </w:del>
      <w:ins w:id="301" w:author="Anastasia Soukhov" w:date="2024-02-27T15:27:00Z">
        <w:r w:rsidR="005E07F1">
          <w:rPr>
            <w:lang w:val="en-CA" w:eastAsia="en-US"/>
          </w:rPr>
          <w:t>is</w:t>
        </w:r>
      </w:ins>
      <w:r>
        <w:rPr>
          <w:lang w:val="en-CA" w:eastAsia="en-US"/>
        </w:rPr>
        <w:t xml:space="preserve"> created using secondary data. </w:t>
      </w:r>
      <w:commentRangeStart w:id="302"/>
      <w:commentRangeStart w:id="303"/>
      <w:commentRangeStart w:id="304"/>
      <w:del w:id="305" w:author="Anastasia Soukhov" w:date="2024-02-27T15:27:00Z">
        <w:r w:rsidDel="005E07F1">
          <w:rPr>
            <w:lang w:val="en-CA" w:eastAsia="en-US"/>
          </w:rPr>
          <w:delText>Here</w:delText>
        </w:r>
      </w:del>
      <w:ins w:id="306" w:author="Anastasia Soukhov" w:date="2024-02-27T15:27:00Z">
        <w:r w:rsidR="005E07F1">
          <w:rPr>
            <w:lang w:val="en-CA" w:eastAsia="en-US"/>
          </w:rPr>
          <w:t>In this database</w:t>
        </w:r>
      </w:ins>
      <w:r>
        <w:rPr>
          <w:lang w:val="en-CA" w:eastAsia="en-US"/>
        </w:rPr>
        <w:t>, care destinations include</w:t>
      </w:r>
      <w:del w:id="307" w:author="Anastasia Soukhov" w:date="2024-02-27T14:11:00Z">
        <w:r w:rsidDel="00370FAD">
          <w:rPr>
            <w:lang w:val="en-CA" w:eastAsia="en-US"/>
          </w:rPr>
          <w:delText>d</w:delText>
        </w:r>
      </w:del>
      <w:r>
        <w:rPr>
          <w:lang w:val="en-CA" w:eastAsia="en-US"/>
        </w:rPr>
        <w:t xml:space="preserve"> all places associated with sustaining </w:t>
      </w:r>
      <w:del w:id="308" w:author="Anastasia Soukhov" w:date="2024-02-27T14:20:00Z">
        <w:r w:rsidDel="00B2462B">
          <w:rPr>
            <w:lang w:val="en-CA" w:eastAsia="en-US"/>
          </w:rPr>
          <w:delText xml:space="preserve">all </w:delText>
        </w:r>
      </w:del>
      <w:r>
        <w:rPr>
          <w:lang w:val="en-CA" w:eastAsia="en-US"/>
        </w:rPr>
        <w:t xml:space="preserve">household tasks needed </w:t>
      </w:r>
      <w:commentRangeEnd w:id="295"/>
      <w:r w:rsidR="00516767">
        <w:rPr>
          <w:rStyle w:val="CommentReference"/>
        </w:rPr>
        <w:commentReference w:id="295"/>
      </w:r>
      <w:commentRangeEnd w:id="296"/>
      <w:r w:rsidR="00FE1BA3">
        <w:rPr>
          <w:rStyle w:val="CommentReference"/>
        </w:rPr>
        <w:commentReference w:id="296"/>
      </w:r>
      <w:commentRangeEnd w:id="297"/>
      <w:r w:rsidR="00C67D0F">
        <w:rPr>
          <w:rStyle w:val="CommentReference"/>
        </w:rPr>
        <w:commentReference w:id="297"/>
      </w:r>
      <w:commentRangeEnd w:id="298"/>
      <w:r w:rsidR="00584832">
        <w:rPr>
          <w:rStyle w:val="CommentReference"/>
        </w:rPr>
        <w:commentReference w:id="298"/>
      </w:r>
      <w:r>
        <w:rPr>
          <w:lang w:val="en-CA" w:eastAsia="en-US"/>
        </w:rPr>
        <w:t xml:space="preserve">for the </w:t>
      </w:r>
      <w:commentRangeStart w:id="309"/>
      <w:r>
        <w:rPr>
          <w:lang w:val="en-CA" w:eastAsia="en-US"/>
        </w:rPr>
        <w:t xml:space="preserve">reproduction of life </w:t>
      </w:r>
      <w:commentRangeEnd w:id="309"/>
      <w:r w:rsidR="008734CB">
        <w:rPr>
          <w:rStyle w:val="CommentReference"/>
        </w:rPr>
        <w:commentReference w:id="309"/>
      </w:r>
      <w:del w:id="310" w:author="Anastasia Soukhov" w:date="2024-02-27T13:47:00Z">
        <w:r w:rsidDel="00D33A72">
          <w:rPr>
            <w:lang w:val="en-CA" w:eastAsia="en-US"/>
          </w:rPr>
          <w:delText xml:space="preserve">such as </w:delText>
        </w:r>
      </w:del>
      <w:proofErr w:type="gramStart"/>
      <w:ins w:id="311" w:author="Anastasia Soukhov" w:date="2024-02-27T14:10:00Z">
        <w:r w:rsidR="00370FAD">
          <w:rPr>
            <w:lang w:val="en-CA" w:eastAsia="en-US"/>
          </w:rPr>
          <w:t>including</w:t>
        </w:r>
      </w:ins>
      <w:ins w:id="312" w:author="Anastasia Soukhov" w:date="2024-02-27T14:14:00Z">
        <w:r w:rsidR="005B2639">
          <w:rPr>
            <w:lang w:val="en-CA" w:eastAsia="en-US"/>
          </w:rPr>
          <w:t>:</w:t>
        </w:r>
      </w:ins>
      <w:proofErr w:type="gramEnd"/>
      <w:ins w:id="313" w:author="Anastasia Soukhov" w:date="2024-02-27T13:47:00Z">
        <w:r w:rsidR="00D33A72">
          <w:rPr>
            <w:lang w:val="en-CA" w:eastAsia="en-US"/>
          </w:rPr>
          <w:t xml:space="preserve"> </w:t>
        </w:r>
      </w:ins>
      <w:r>
        <w:rPr>
          <w:lang w:val="en-CA" w:eastAsia="en-US"/>
        </w:rPr>
        <w:t>shopping</w:t>
      </w:r>
      <w:ins w:id="314" w:author="Anastasia Soukhov" w:date="2024-02-27T13:46:00Z">
        <w:r w:rsidR="00D33A72">
          <w:rPr>
            <w:lang w:val="en-CA" w:eastAsia="en-US"/>
          </w:rPr>
          <w:t xml:space="preserve"> (e.g., groceries)</w:t>
        </w:r>
      </w:ins>
      <w:del w:id="315" w:author="Anastasia Soukhov" w:date="2024-02-27T13:45:00Z">
        <w:r w:rsidDel="00FA0332">
          <w:rPr>
            <w:lang w:val="en-CA" w:eastAsia="en-US"/>
          </w:rPr>
          <w:delText xml:space="preserve"> </w:delText>
        </w:r>
      </w:del>
      <w:r>
        <w:rPr>
          <w:lang w:val="en-CA" w:eastAsia="en-US"/>
        </w:rPr>
        <w:t xml:space="preserve">, errands (e.g., libraries), </w:t>
      </w:r>
      <w:del w:id="316" w:author="Anastasia Soukhov" w:date="2024-02-27T13:45:00Z">
        <w:r w:rsidDel="00885DB8">
          <w:rPr>
            <w:lang w:val="en-CA" w:eastAsia="en-US"/>
          </w:rPr>
          <w:delText xml:space="preserve">and </w:delText>
        </w:r>
      </w:del>
      <w:ins w:id="317" w:author="Anastasia Soukhov" w:date="2024-02-27T13:45:00Z">
        <w:r w:rsidR="00885DB8">
          <w:rPr>
            <w:lang w:val="en-CA" w:eastAsia="en-US"/>
          </w:rPr>
          <w:t>healt</w:t>
        </w:r>
        <w:r w:rsidR="00FA0332">
          <w:rPr>
            <w:lang w:val="en-CA" w:eastAsia="en-US"/>
          </w:rPr>
          <w:t>h (e.g., dentist)</w:t>
        </w:r>
      </w:ins>
      <w:ins w:id="318" w:author="Anastasia Soukhov" w:date="2024-02-27T13:47:00Z">
        <w:r w:rsidR="00D33A72">
          <w:rPr>
            <w:lang w:val="en-CA" w:eastAsia="en-US"/>
          </w:rPr>
          <w:t>, and</w:t>
        </w:r>
      </w:ins>
      <w:ins w:id="319" w:author="Anastasia Soukhov" w:date="2024-02-27T13:45:00Z">
        <w:r w:rsidR="00885DB8">
          <w:rPr>
            <w:lang w:val="en-CA" w:eastAsia="en-US"/>
          </w:rPr>
          <w:t xml:space="preserve"> </w:t>
        </w:r>
      </w:ins>
      <w:r>
        <w:rPr>
          <w:lang w:val="en-CA" w:eastAsia="en-US"/>
        </w:rPr>
        <w:t xml:space="preserve">caring for </w:t>
      </w:r>
      <w:del w:id="320" w:author="Anastasia Soukhov" w:date="2024-02-27T13:47:00Z">
        <w:r w:rsidDel="00D33A72">
          <w:rPr>
            <w:lang w:val="en-CA" w:eastAsia="en-US"/>
          </w:rPr>
          <w:delText xml:space="preserve">others </w:delText>
        </w:r>
      </w:del>
      <w:ins w:id="321" w:author="Anastasia Soukhov" w:date="2024-02-27T13:47:00Z">
        <w:r w:rsidR="00D33A72">
          <w:rPr>
            <w:lang w:val="en-CA" w:eastAsia="en-US"/>
          </w:rPr>
          <w:t>dependents</w:t>
        </w:r>
        <w:r w:rsidR="00D33A72">
          <w:rPr>
            <w:lang w:val="en-CA" w:eastAsia="en-US"/>
          </w:rPr>
          <w:t xml:space="preserve"> </w:t>
        </w:r>
      </w:ins>
      <w:r>
        <w:rPr>
          <w:lang w:val="en-CA" w:eastAsia="en-US"/>
        </w:rPr>
        <w:t>(e.g., schools)</w:t>
      </w:r>
      <w:ins w:id="322" w:author="Anastasia Soukhov" w:date="2024-02-27T15:29:00Z">
        <w:r w:rsidR="00CD3210">
          <w:rPr>
            <w:lang w:val="en-CA" w:eastAsia="en-US"/>
          </w:rPr>
          <w:t xml:space="preserve"> categories</w:t>
        </w:r>
      </w:ins>
      <w:r>
        <w:rPr>
          <w:lang w:val="en-CA" w:eastAsia="en-US"/>
        </w:rPr>
        <w:t xml:space="preserve">. </w:t>
      </w:r>
      <w:commentRangeEnd w:id="302"/>
      <w:r w:rsidR="004B1455">
        <w:rPr>
          <w:rStyle w:val="CommentReference"/>
        </w:rPr>
        <w:commentReference w:id="302"/>
      </w:r>
      <w:commentRangeEnd w:id="303"/>
      <w:r w:rsidR="008734CB">
        <w:rPr>
          <w:rStyle w:val="CommentReference"/>
        </w:rPr>
        <w:commentReference w:id="303"/>
      </w:r>
      <w:commentRangeEnd w:id="304"/>
      <w:r w:rsidR="0000032F">
        <w:rPr>
          <w:rStyle w:val="CommentReference"/>
        </w:rPr>
        <w:commentReference w:id="304"/>
      </w:r>
      <w:del w:id="323" w:author="Anastasia Soukhov" w:date="2024-02-27T13:48:00Z">
        <w:r w:rsidDel="00874A99">
          <w:rPr>
            <w:lang w:val="en-CA" w:eastAsia="en-US"/>
          </w:rPr>
          <w:delText>These destinations were categorized as either dependent-, errand-, grocery-, or health- centric destinations.</w:delText>
        </w:r>
      </w:del>
      <w:del w:id="324" w:author="Anastasia Soukhov" w:date="2024-02-27T15:57:00Z">
        <w:r w:rsidDel="00D95D45">
          <w:rPr>
            <w:lang w:val="en-CA" w:eastAsia="en-US"/>
          </w:rPr>
          <w:delText xml:space="preserve"> </w:delText>
        </w:r>
      </w:del>
      <w:r>
        <w:rPr>
          <w:lang w:val="en-CA" w:eastAsia="en-US"/>
        </w:rPr>
        <w:t>This database is</w:t>
      </w:r>
      <w:ins w:id="325" w:author="Anastasia Soukhov" w:date="2024-02-27T15:28:00Z">
        <w:r w:rsidR="005E07F1">
          <w:rPr>
            <w:lang w:val="en-CA" w:eastAsia="en-US"/>
          </w:rPr>
          <w:t xml:space="preserve"> </w:t>
        </w:r>
      </w:ins>
      <w:del w:id="326" w:author="Anastasia Soukhov" w:date="2024-02-27T15:57:00Z">
        <w:r w:rsidDel="00D95D45">
          <w:rPr>
            <w:lang w:val="en-CA" w:eastAsia="en-US"/>
          </w:rPr>
          <w:delText xml:space="preserve"> </w:delText>
        </w:r>
      </w:del>
      <w:r>
        <w:rPr>
          <w:lang w:val="en-CA" w:eastAsia="en-US"/>
        </w:rPr>
        <w:t xml:space="preserve">used to estimate </w:t>
      </w:r>
      <w:ins w:id="327" w:author="Anastasia Soukhov" w:date="2024-02-27T15:58:00Z">
        <w:r w:rsidR="00D95D45">
          <w:rPr>
            <w:lang w:val="en-CA" w:eastAsia="en-US"/>
          </w:rPr>
          <w:t>the number and mix</w:t>
        </w:r>
      </w:ins>
      <w:ins w:id="328" w:author="Anastasia Soukhov" w:date="2024-02-27T15:30:00Z">
        <w:r w:rsidR="000568DA">
          <w:rPr>
            <w:lang w:val="en-CA" w:eastAsia="en-US"/>
          </w:rPr>
          <w:t xml:space="preserve"> of care-destinations </w:t>
        </w:r>
      </w:ins>
      <w:ins w:id="329" w:author="Anastasia Soukhov" w:date="2024-02-27T15:58:00Z">
        <w:r w:rsidR="00D95D45">
          <w:rPr>
            <w:lang w:val="en-CA" w:eastAsia="en-US"/>
          </w:rPr>
          <w:t xml:space="preserve">that </w:t>
        </w:r>
      </w:ins>
      <w:ins w:id="330" w:author="Anastasia Soukhov" w:date="2024-02-27T15:30:00Z">
        <w:r w:rsidR="000568DA">
          <w:rPr>
            <w:lang w:val="en-CA" w:eastAsia="en-US"/>
          </w:rPr>
          <w:t xml:space="preserve">can be reached within a </w:t>
        </w:r>
      </w:ins>
      <w:r>
        <w:rPr>
          <w:lang w:val="en-CA" w:eastAsia="en-US"/>
        </w:rPr>
        <w:t xml:space="preserve">15-minute </w:t>
      </w:r>
      <w:del w:id="331" w:author="Anastasia Soukhov" w:date="2024-02-27T15:28:00Z">
        <w:r w:rsidDel="005E07F1">
          <w:rPr>
            <w:lang w:val="en-CA" w:eastAsia="en-US"/>
          </w:rPr>
          <w:delText>modal-sheds (i.e., walking, cycling</w:delText>
        </w:r>
      </w:del>
      <w:del w:id="332" w:author="Anastasia Soukhov" w:date="2024-02-27T14:19:00Z">
        <w:r w:rsidDel="00364C77">
          <w:rPr>
            <w:lang w:val="en-CA" w:eastAsia="en-US"/>
          </w:rPr>
          <w:delText xml:space="preserve"> and transit</w:delText>
        </w:r>
      </w:del>
      <w:del w:id="333" w:author="Anastasia Soukhov" w:date="2024-02-27T15:28:00Z">
        <w:r w:rsidDel="005E07F1">
          <w:rPr>
            <w:lang w:val="en-CA" w:eastAsia="en-US"/>
          </w:rPr>
          <w:delText>)</w:delText>
        </w:r>
      </w:del>
      <w:ins w:id="334" w:author="Anastasia Soukhov" w:date="2024-02-27T15:28:00Z">
        <w:r w:rsidR="005E07F1">
          <w:rPr>
            <w:lang w:val="en-CA" w:eastAsia="en-US"/>
          </w:rPr>
          <w:t>walk- and cycling-</w:t>
        </w:r>
      </w:ins>
      <w:ins w:id="335" w:author="Anastasia Soukhov" w:date="2024-02-27T15:29:00Z">
        <w:r w:rsidR="00CD3210">
          <w:rPr>
            <w:lang w:val="en-CA" w:eastAsia="en-US"/>
          </w:rPr>
          <w:t xml:space="preserve"> </w:t>
        </w:r>
      </w:ins>
      <w:ins w:id="336" w:author="Anastasia Soukhov" w:date="2024-02-27T15:28:00Z">
        <w:r w:rsidR="005E07F1">
          <w:rPr>
            <w:lang w:val="en-CA" w:eastAsia="en-US"/>
          </w:rPr>
          <w:t>sheds</w:t>
        </w:r>
      </w:ins>
      <w:r>
        <w:rPr>
          <w:lang w:val="en-CA" w:eastAsia="en-US"/>
        </w:rPr>
        <w:t xml:space="preserve"> </w:t>
      </w:r>
      <w:del w:id="337" w:author="Anastasia Soukhov" w:date="2024-02-27T14:20:00Z">
        <w:r w:rsidDel="00B2462B">
          <w:rPr>
            <w:lang w:val="en-CA" w:eastAsia="en-US"/>
          </w:rPr>
          <w:delText xml:space="preserve">for </w:delText>
        </w:r>
      </w:del>
      <w:ins w:id="338" w:author="Anastasia Soukhov" w:date="2024-02-27T14:20:00Z">
        <w:r w:rsidR="00B2462B">
          <w:rPr>
            <w:lang w:val="en-CA" w:eastAsia="en-US"/>
          </w:rPr>
          <w:t>from</w:t>
        </w:r>
        <w:r w:rsidR="00B2462B">
          <w:rPr>
            <w:lang w:val="en-CA" w:eastAsia="en-US"/>
          </w:rPr>
          <w:t xml:space="preserve"> </w:t>
        </w:r>
      </w:ins>
      <w:r>
        <w:rPr>
          <w:lang w:val="en-CA" w:eastAsia="en-US"/>
        </w:rPr>
        <w:t>census centroids</w:t>
      </w:r>
      <w:ins w:id="339" w:author="Anastasia Soukhov" w:date="2024-02-27T15:30:00Z">
        <w:r w:rsidR="002123D1">
          <w:rPr>
            <w:lang w:val="en-CA" w:eastAsia="en-US"/>
          </w:rPr>
          <w:t xml:space="preserve">. </w:t>
        </w:r>
      </w:ins>
      <w:del w:id="340" w:author="Anastasia Soukhov" w:date="2024-02-27T15:30:00Z">
        <w:r w:rsidDel="002123D1">
          <w:rPr>
            <w:lang w:val="en-CA" w:eastAsia="en-US"/>
          </w:rPr>
          <w:delText xml:space="preserve"> and generate t</w:delText>
        </w:r>
      </w:del>
      <w:ins w:id="341" w:author="Anastasia Soukhov" w:date="2024-02-27T15:30:00Z">
        <w:r w:rsidR="002123D1">
          <w:rPr>
            <w:lang w:val="en-CA" w:eastAsia="en-US"/>
          </w:rPr>
          <w:t>T</w:t>
        </w:r>
      </w:ins>
      <w:r>
        <w:rPr>
          <w:lang w:val="en-CA" w:eastAsia="en-US"/>
        </w:rPr>
        <w:t xml:space="preserve">ypologies </w:t>
      </w:r>
      <w:ins w:id="342" w:author="Anastasia Soukhov" w:date="2024-02-27T15:30:00Z">
        <w:r w:rsidR="002123D1">
          <w:rPr>
            <w:lang w:val="en-CA" w:eastAsia="en-US"/>
          </w:rPr>
          <w:t xml:space="preserve">are generated </w:t>
        </w:r>
      </w:ins>
      <w:r>
        <w:rPr>
          <w:lang w:val="en-CA" w:eastAsia="en-US"/>
        </w:rPr>
        <w:t xml:space="preserve">that illustrate which neighbourhoods can and cannot facilitate 15-minute access to care. Through this methodology, neighbourhoods are classified as having the potential to be </w:t>
      </w:r>
      <w:del w:id="343" w:author="Anastasia Soukhov" w:date="2024-02-27T15:58:00Z">
        <w:r w:rsidDel="00D95D45">
          <w:rPr>
            <w:lang w:val="en-CA" w:eastAsia="en-US"/>
          </w:rPr>
          <w:delText xml:space="preserve">'caring', </w:delText>
        </w:r>
      </w:del>
      <w:r>
        <w:rPr>
          <w:lang w:val="en-CA" w:eastAsia="en-US"/>
        </w:rPr>
        <w:t xml:space="preserve">'care-complete', </w:t>
      </w:r>
      <w:ins w:id="344" w:author="Anastasia Soukhov" w:date="2024-02-27T15:58:00Z">
        <w:r w:rsidR="00D95D45">
          <w:rPr>
            <w:lang w:val="en-CA" w:eastAsia="en-US"/>
          </w:rPr>
          <w:t>'caring'</w:t>
        </w:r>
        <w:r w:rsidR="00D95D45">
          <w:rPr>
            <w:lang w:val="en-CA" w:eastAsia="en-US"/>
          </w:rPr>
          <w:t xml:space="preserve"> </w:t>
        </w:r>
      </w:ins>
      <w:r>
        <w:rPr>
          <w:lang w:val="en-CA" w:eastAsia="en-US"/>
        </w:rPr>
        <w:t>or somewhere on this continuum.</w:t>
      </w:r>
    </w:p>
    <w:p w14:paraId="511A101E" w14:textId="77777777" w:rsidR="00E206A0" w:rsidRDefault="00E206A0" w:rsidP="00E206A0">
      <w:pPr>
        <w:rPr>
          <w:lang w:val="en-CA" w:eastAsia="en-US"/>
        </w:rPr>
      </w:pPr>
    </w:p>
    <w:p w14:paraId="53A04D72" w14:textId="71009B85" w:rsidR="004C2744" w:rsidRDefault="00E206A0" w:rsidP="00E206A0">
      <w:pPr>
        <w:rPr>
          <w:ins w:id="345" w:author="Anastasia Soukhov" w:date="2024-02-27T16:01:00Z"/>
          <w:lang w:val="en-CA" w:eastAsia="en-US"/>
        </w:rPr>
      </w:pPr>
      <w:del w:id="346" w:author="Anastasia Soukhov" w:date="2024-02-27T14:40:00Z">
        <w:r w:rsidDel="00761E9D">
          <w:rPr>
            <w:lang w:val="en-CA" w:eastAsia="en-US"/>
          </w:rPr>
          <w:delText>Preliminary results</w:delText>
        </w:r>
      </w:del>
      <w:ins w:id="347" w:author="Anastasia Soukhov" w:date="2024-02-27T14:40:00Z">
        <w:r w:rsidR="00761E9D">
          <w:rPr>
            <w:lang w:val="en-CA" w:eastAsia="en-US"/>
          </w:rPr>
          <w:t>Results</w:t>
        </w:r>
      </w:ins>
      <w:r>
        <w:rPr>
          <w:lang w:val="en-CA" w:eastAsia="en-US"/>
        </w:rPr>
        <w:t xml:space="preserve"> indicate only a few neighbourhoods outside of the downtown core are 'care-complete', i.e., contain a sufficiently high mix of care destinations from all categories </w:t>
      </w:r>
      <w:del w:id="348" w:author="Anastasia Soukhov" w:date="2024-02-27T15:59:00Z">
        <w:r w:rsidDel="00D95D45">
          <w:rPr>
            <w:lang w:val="en-CA" w:eastAsia="en-US"/>
          </w:rPr>
          <w:delText>(</w:delText>
        </w:r>
      </w:del>
      <w:del w:id="349" w:author="Anastasia Soukhov" w:date="2024-02-27T14:21:00Z">
        <w:r w:rsidDel="00B2462B">
          <w:rPr>
            <w:lang w:val="en-CA" w:eastAsia="en-US"/>
          </w:rPr>
          <w:delText xml:space="preserve">dependent-, </w:delText>
        </w:r>
      </w:del>
      <w:del w:id="350" w:author="Anastasia Soukhov" w:date="2024-02-27T15:59:00Z">
        <w:r w:rsidDel="00D95D45">
          <w:rPr>
            <w:lang w:val="en-CA" w:eastAsia="en-US"/>
          </w:rPr>
          <w:delText xml:space="preserve">errand-, </w:delText>
        </w:r>
      </w:del>
      <w:del w:id="351" w:author="Anastasia Soukhov" w:date="2024-02-27T14:21:00Z">
        <w:r w:rsidDel="00F33528">
          <w:rPr>
            <w:lang w:val="en-CA" w:eastAsia="en-US"/>
          </w:rPr>
          <w:delText>grocery-, and health</w:delText>
        </w:r>
      </w:del>
      <w:del w:id="352" w:author="Anastasia Soukhov" w:date="2024-02-27T15:59:00Z">
        <w:r w:rsidDel="00D95D45">
          <w:rPr>
            <w:lang w:val="en-CA" w:eastAsia="en-US"/>
          </w:rPr>
          <w:delText xml:space="preserve">- centric destinations) </w:delText>
        </w:r>
      </w:del>
      <w:r>
        <w:rPr>
          <w:lang w:val="en-CA" w:eastAsia="en-US"/>
        </w:rPr>
        <w:t>and sub-categories</w:t>
      </w:r>
      <w:del w:id="353" w:author="Anastasia Soukhov" w:date="2024-02-27T15:30:00Z">
        <w:r w:rsidDel="002123D1">
          <w:rPr>
            <w:lang w:val="en-CA" w:eastAsia="en-US"/>
          </w:rPr>
          <w:delText xml:space="preserve"> within </w:delText>
        </w:r>
      </w:del>
      <w:del w:id="354" w:author="Anastasia Soukhov" w:date="2024-02-27T14:21:00Z">
        <w:r w:rsidDel="00F33528">
          <w:rPr>
            <w:lang w:val="en-CA" w:eastAsia="en-US"/>
          </w:rPr>
          <w:delText xml:space="preserve">all </w:delText>
        </w:r>
      </w:del>
      <w:del w:id="355" w:author="Anastasia Soukhov" w:date="2024-02-27T15:30:00Z">
        <w:r w:rsidDel="002123D1">
          <w:rPr>
            <w:lang w:val="en-CA" w:eastAsia="en-US"/>
          </w:rPr>
          <w:delText>15-minute modal-sheds</w:delText>
        </w:r>
      </w:del>
      <w:r>
        <w:rPr>
          <w:lang w:val="en-CA" w:eastAsia="en-US"/>
        </w:rPr>
        <w:t xml:space="preserve">. However, some neighbourhoods are almost 'care-complete' and </w:t>
      </w:r>
      <w:del w:id="356" w:author="Anastasia Soukhov" w:date="2024-02-27T14:40:00Z">
        <w:r w:rsidDel="00761E9D">
          <w:rPr>
            <w:lang w:val="en-CA" w:eastAsia="en-US"/>
          </w:rPr>
          <w:delText xml:space="preserve">either </w:delText>
        </w:r>
      </w:del>
      <w:r>
        <w:rPr>
          <w:lang w:val="en-CA" w:eastAsia="en-US"/>
        </w:rPr>
        <w:t xml:space="preserve">provide </w:t>
      </w:r>
      <w:del w:id="357" w:author="Anastasia Soukhov" w:date="2024-02-27T14:22:00Z">
        <w:r w:rsidDel="00F33528">
          <w:rPr>
            <w:lang w:val="en-CA" w:eastAsia="en-US"/>
          </w:rPr>
          <w:delText xml:space="preserve">potential </w:delText>
        </w:r>
      </w:del>
      <w:r>
        <w:rPr>
          <w:lang w:val="en-CA" w:eastAsia="en-US"/>
        </w:rPr>
        <w:t xml:space="preserve">15-minute access </w:t>
      </w:r>
      <w:del w:id="358" w:author="Anastasia Soukhov" w:date="2024-02-27T15:59:00Z">
        <w:r w:rsidDel="00D2340A">
          <w:rPr>
            <w:lang w:val="en-CA" w:eastAsia="en-US"/>
          </w:rPr>
          <w:delText xml:space="preserve">for </w:delText>
        </w:r>
      </w:del>
      <w:ins w:id="359" w:author="Anastasia Soukhov" w:date="2024-02-27T15:59:00Z">
        <w:r w:rsidR="00D2340A">
          <w:rPr>
            <w:lang w:val="en-CA" w:eastAsia="en-US"/>
          </w:rPr>
          <w:t>to</w:t>
        </w:r>
        <w:r w:rsidR="00D2340A">
          <w:rPr>
            <w:lang w:val="en-CA" w:eastAsia="en-US"/>
          </w:rPr>
          <w:t xml:space="preserve"> </w:t>
        </w:r>
      </w:ins>
      <w:del w:id="360" w:author="Anastasia Soukhov" w:date="2024-02-27T14:40:00Z">
        <w:r w:rsidDel="00761E9D">
          <w:rPr>
            <w:lang w:val="en-CA" w:eastAsia="en-US"/>
          </w:rPr>
          <w:delText xml:space="preserve">certain </w:delText>
        </w:r>
      </w:del>
      <w:ins w:id="361" w:author="Anastasia Soukhov" w:date="2024-02-27T14:40:00Z">
        <w:r w:rsidR="00761E9D">
          <w:rPr>
            <w:lang w:val="en-CA" w:eastAsia="en-US"/>
          </w:rPr>
          <w:t>some</w:t>
        </w:r>
        <w:r w:rsidR="00761E9D">
          <w:rPr>
            <w:lang w:val="en-CA" w:eastAsia="en-US"/>
          </w:rPr>
          <w:t xml:space="preserve"> </w:t>
        </w:r>
        <w:r w:rsidR="00761E9D">
          <w:rPr>
            <w:lang w:val="en-CA" w:eastAsia="en-US"/>
          </w:rPr>
          <w:t>care-</w:t>
        </w:r>
      </w:ins>
      <w:r>
        <w:rPr>
          <w:lang w:val="en-CA" w:eastAsia="en-US"/>
        </w:rPr>
        <w:t>categories</w:t>
      </w:r>
      <w:del w:id="362" w:author="Anastasia Soukhov" w:date="2024-02-27T14:22:00Z">
        <w:r w:rsidDel="000A5799">
          <w:rPr>
            <w:lang w:val="en-CA" w:eastAsia="en-US"/>
          </w:rPr>
          <w:delText xml:space="preserve"> or by only certain modes</w:delText>
        </w:r>
      </w:del>
      <w:r>
        <w:rPr>
          <w:lang w:val="en-CA" w:eastAsia="en-US"/>
        </w:rPr>
        <w:t xml:space="preserve">. Our study frames these neighbourhoods on the continuum of 'caring' and in need of further intervention. </w:t>
      </w:r>
      <w:ins w:id="363" w:author="Anastasia Soukhov" w:date="2024-02-27T15:59:00Z">
        <w:r w:rsidR="00D2340A">
          <w:rPr>
            <w:lang w:val="en-CA" w:eastAsia="en-US"/>
          </w:rPr>
          <w:t>Our</w:t>
        </w:r>
      </w:ins>
      <w:ins w:id="364" w:author="Anastasia Soukhov" w:date="2024-02-27T14:43:00Z">
        <w:r w:rsidR="00FB30B8">
          <w:rPr>
            <w:lang w:val="en-CA" w:eastAsia="en-US"/>
          </w:rPr>
          <w:t xml:space="preserve"> </w:t>
        </w:r>
      </w:ins>
      <w:ins w:id="365" w:author="Anastasia Soukhov" w:date="2024-02-27T13:43:00Z">
        <w:r w:rsidR="00C14597">
          <w:rPr>
            <w:lang w:val="en-CA" w:eastAsia="en-US"/>
          </w:rPr>
          <w:t xml:space="preserve">quantitative </w:t>
        </w:r>
      </w:ins>
      <w:ins w:id="366" w:author="Anastasia Soukhov" w:date="2024-02-27T15:59:00Z">
        <w:r w:rsidR="00D2340A">
          <w:rPr>
            <w:lang w:val="en-CA" w:eastAsia="en-US"/>
          </w:rPr>
          <w:t>investigation provides</w:t>
        </w:r>
      </w:ins>
      <w:ins w:id="367" w:author="Anastasia Soukhov" w:date="2024-02-27T13:43:00Z">
        <w:r w:rsidR="00C14597">
          <w:rPr>
            <w:lang w:val="en-CA" w:eastAsia="en-US"/>
          </w:rPr>
          <w:t xml:space="preserve"> a high-level picture o</w:t>
        </w:r>
      </w:ins>
      <w:ins w:id="368" w:author="Anastasia Soukhov" w:date="2024-02-27T13:49:00Z">
        <w:r w:rsidR="00874A99">
          <w:rPr>
            <w:lang w:val="en-CA" w:eastAsia="en-US"/>
          </w:rPr>
          <w:t>f</w:t>
        </w:r>
      </w:ins>
      <w:ins w:id="369" w:author="Anastasia Soukhov" w:date="2024-02-27T13:43:00Z">
        <w:r w:rsidR="00C14597">
          <w:rPr>
            <w:lang w:val="en-CA" w:eastAsia="en-US"/>
          </w:rPr>
          <w:t xml:space="preserve"> what neighbourhoods </w:t>
        </w:r>
      </w:ins>
      <w:ins w:id="370" w:author="Anastasia Soukhov" w:date="2024-02-27T16:00:00Z">
        <w:r w:rsidR="00D2340A">
          <w:rPr>
            <w:lang w:val="en-CA" w:eastAsia="en-US"/>
          </w:rPr>
          <w:t xml:space="preserve">(and the underlying land-use) </w:t>
        </w:r>
      </w:ins>
      <w:ins w:id="371" w:author="Anastasia Soukhov" w:date="2024-02-27T13:49:00Z">
        <w:r w:rsidR="006E458B">
          <w:rPr>
            <w:lang w:val="en-CA" w:eastAsia="en-US"/>
          </w:rPr>
          <w:t xml:space="preserve">are connected </w:t>
        </w:r>
      </w:ins>
      <w:ins w:id="372" w:author="Anastasia Soukhov" w:date="2024-02-27T14:40:00Z">
        <w:r w:rsidR="00761E9D">
          <w:rPr>
            <w:lang w:val="en-CA" w:eastAsia="en-US"/>
          </w:rPr>
          <w:t>to</w:t>
        </w:r>
      </w:ins>
      <w:ins w:id="373" w:author="Anastasia Soukhov" w:date="2024-02-27T13:49:00Z">
        <w:r w:rsidR="006E458B">
          <w:rPr>
            <w:lang w:val="en-CA" w:eastAsia="en-US"/>
          </w:rPr>
          <w:t xml:space="preserve"> </w:t>
        </w:r>
      </w:ins>
      <w:ins w:id="374" w:author="Anastasia Soukhov" w:date="2024-02-27T14:41:00Z">
        <w:r w:rsidR="00761E9D">
          <w:rPr>
            <w:lang w:val="en-CA" w:eastAsia="en-US"/>
          </w:rPr>
          <w:t xml:space="preserve">transport </w:t>
        </w:r>
      </w:ins>
      <w:ins w:id="375" w:author="Anastasia Soukhov" w:date="2024-02-27T13:49:00Z">
        <w:r w:rsidR="006E458B">
          <w:rPr>
            <w:lang w:val="en-CA" w:eastAsia="en-US"/>
          </w:rPr>
          <w:t xml:space="preserve">infrastructure </w:t>
        </w:r>
      </w:ins>
      <w:ins w:id="376" w:author="Anastasia Soukhov" w:date="2024-02-27T14:41:00Z">
        <w:r w:rsidR="00761E9D">
          <w:rPr>
            <w:lang w:val="en-CA" w:eastAsia="en-US"/>
          </w:rPr>
          <w:t xml:space="preserve">that </w:t>
        </w:r>
      </w:ins>
      <w:ins w:id="377" w:author="Anastasia Soukhov" w:date="2024-02-27T14:42:00Z">
        <w:r w:rsidR="00751C5D">
          <w:rPr>
            <w:lang w:val="en-CA" w:eastAsia="en-US"/>
          </w:rPr>
          <w:t xml:space="preserve">can support </w:t>
        </w:r>
      </w:ins>
      <w:ins w:id="378" w:author="Anastasia Soukhov" w:date="2024-02-27T14:43:00Z">
        <w:r w:rsidR="00751C5D">
          <w:rPr>
            <w:lang w:val="en-CA" w:eastAsia="en-US"/>
          </w:rPr>
          <w:t>reaching care-destinations</w:t>
        </w:r>
        <w:r w:rsidR="00FB30B8">
          <w:rPr>
            <w:lang w:val="en-CA" w:eastAsia="en-US"/>
          </w:rPr>
          <w:t xml:space="preserve">. </w:t>
        </w:r>
      </w:ins>
    </w:p>
    <w:p w14:paraId="3ED0D767" w14:textId="77777777" w:rsidR="00D2340A" w:rsidRDefault="00D2340A" w:rsidP="00E206A0">
      <w:pPr>
        <w:rPr>
          <w:ins w:id="379" w:author="Anastasia Soukhov" w:date="2024-02-27T13:57:00Z"/>
          <w:lang w:val="en-CA" w:eastAsia="en-US"/>
        </w:rPr>
      </w:pPr>
    </w:p>
    <w:p w14:paraId="6FE9400A" w14:textId="0F9A0045" w:rsidR="00E206A0" w:rsidRDefault="00E206A0" w:rsidP="00E206A0">
      <w:pPr>
        <w:rPr>
          <w:lang w:val="en-CA" w:eastAsia="en-US"/>
        </w:rPr>
      </w:pPr>
      <w:del w:id="380" w:author="Anastasia Soukhov" w:date="2024-02-27T14:41:00Z">
        <w:r w:rsidDel="0014233F">
          <w:rPr>
            <w:lang w:val="en-CA" w:eastAsia="en-US"/>
          </w:rPr>
          <w:delText xml:space="preserve">Taken together, </w:delText>
        </w:r>
      </w:del>
      <w:ins w:id="381" w:author="Anastasia Soukhov" w:date="2024-02-27T14:43:00Z">
        <w:r w:rsidR="00FB30B8">
          <w:rPr>
            <w:lang w:val="en-CA" w:eastAsia="en-US"/>
          </w:rPr>
          <w:t xml:space="preserve">Taken together, this </w:t>
        </w:r>
      </w:ins>
      <w:del w:id="382" w:author="Anastasia Soukhov" w:date="2024-02-27T14:43:00Z">
        <w:r w:rsidDel="00FB30B8">
          <w:rPr>
            <w:lang w:val="en-CA" w:eastAsia="en-US"/>
          </w:rPr>
          <w:delText xml:space="preserve">this </w:delText>
        </w:r>
      </w:del>
      <w:r>
        <w:rPr>
          <w:lang w:val="en-CA" w:eastAsia="en-US"/>
        </w:rPr>
        <w:t>study provides a theoretical bridge to connect 15-</w:t>
      </w:r>
      <w:ins w:id="383" w:author="Anastasia Soukhov" w:date="2024-02-27T14:22:00Z">
        <w:r w:rsidR="000A5799">
          <w:rPr>
            <w:lang w:val="en-CA" w:eastAsia="en-US"/>
          </w:rPr>
          <w:t>M</w:t>
        </w:r>
      </w:ins>
      <w:del w:id="384" w:author="Anastasia Soukhov" w:date="2024-02-27T14:22:00Z">
        <w:r w:rsidDel="000A5799">
          <w:rPr>
            <w:lang w:val="en-CA" w:eastAsia="en-US"/>
          </w:rPr>
          <w:delText>m</w:delText>
        </w:r>
      </w:del>
      <w:r>
        <w:rPr>
          <w:lang w:val="en-CA" w:eastAsia="en-US"/>
        </w:rPr>
        <w:t xml:space="preserve">inute </w:t>
      </w:r>
      <w:ins w:id="385" w:author="Anastasia Soukhov" w:date="2024-02-27T14:22:00Z">
        <w:r w:rsidR="000A5799">
          <w:rPr>
            <w:lang w:val="en-CA" w:eastAsia="en-US"/>
          </w:rPr>
          <w:t>C</w:t>
        </w:r>
      </w:ins>
      <w:del w:id="386" w:author="Anastasia Soukhov" w:date="2024-02-27T14:22:00Z">
        <w:r w:rsidDel="000A5799">
          <w:rPr>
            <w:lang w:val="en-CA" w:eastAsia="en-US"/>
          </w:rPr>
          <w:delText>c</w:delText>
        </w:r>
      </w:del>
      <w:r>
        <w:rPr>
          <w:lang w:val="en-CA" w:eastAsia="en-US"/>
        </w:rPr>
        <w:t xml:space="preserve">ities, accessibility analysis and </w:t>
      </w:r>
      <w:ins w:id="387" w:author="Anastasia Soukhov" w:date="2024-02-27T14:22:00Z">
        <w:r w:rsidR="000A5799">
          <w:rPr>
            <w:lang w:val="en-CA" w:eastAsia="en-US"/>
          </w:rPr>
          <w:t>M</w:t>
        </w:r>
      </w:ins>
      <w:del w:id="388" w:author="Anastasia Soukhov" w:date="2024-02-27T14:22:00Z">
        <w:r w:rsidDel="000A5799">
          <w:rPr>
            <w:lang w:val="en-CA" w:eastAsia="en-US"/>
          </w:rPr>
          <w:delText>m</w:delText>
        </w:r>
      </w:del>
      <w:r>
        <w:rPr>
          <w:lang w:val="en-CA" w:eastAsia="en-US"/>
        </w:rPr>
        <w:t xml:space="preserve">obility of </w:t>
      </w:r>
      <w:ins w:id="389" w:author="Anastasia Soukhov" w:date="2024-02-27T14:22:00Z">
        <w:r w:rsidR="000A5799">
          <w:rPr>
            <w:lang w:val="en-CA" w:eastAsia="en-US"/>
          </w:rPr>
          <w:t>C</w:t>
        </w:r>
      </w:ins>
      <w:del w:id="390" w:author="Anastasia Soukhov" w:date="2024-02-27T14:22:00Z">
        <w:r w:rsidDel="000A5799">
          <w:rPr>
            <w:lang w:val="en-CA" w:eastAsia="en-US"/>
          </w:rPr>
          <w:delText>c</w:delText>
        </w:r>
      </w:del>
      <w:r>
        <w:rPr>
          <w:lang w:val="en-CA" w:eastAsia="en-US"/>
        </w:rPr>
        <w:t>are</w:t>
      </w:r>
      <w:del w:id="391" w:author="Anastasia Soukhov" w:date="2024-02-27T14:23:00Z">
        <w:r w:rsidDel="009F55C8">
          <w:rPr>
            <w:lang w:val="en-CA" w:eastAsia="en-US"/>
          </w:rPr>
          <w:delText>. This methodology can be used to gender-mainstream accessibility analyses, the 15-minute city conceptualization, and in</w:delText>
        </w:r>
      </w:del>
      <w:ins w:id="392" w:author="Anastasia Soukhov" w:date="2024-02-27T14:23:00Z">
        <w:r w:rsidR="009F55C8">
          <w:rPr>
            <w:lang w:val="en-CA" w:eastAsia="en-US"/>
          </w:rPr>
          <w:t xml:space="preserve"> framework for the purpose of informing</w:t>
        </w:r>
      </w:ins>
      <w:del w:id="393" w:author="Anastasia Soukhov" w:date="2024-02-27T14:23:00Z">
        <w:r w:rsidDel="009F55C8">
          <w:rPr>
            <w:lang w:val="en-CA" w:eastAsia="en-US"/>
          </w:rPr>
          <w:delText>form</w:delText>
        </w:r>
      </w:del>
      <w:r>
        <w:rPr>
          <w:lang w:val="en-CA" w:eastAsia="en-US"/>
        </w:rPr>
        <w:t xml:space="preserve"> polic</w:t>
      </w:r>
      <w:ins w:id="394" w:author="Anastasia Soukhov" w:date="2024-02-27T14:23:00Z">
        <w:r w:rsidR="009F55C8">
          <w:rPr>
            <w:lang w:val="en-CA" w:eastAsia="en-US"/>
          </w:rPr>
          <w:t>y choice aimed</w:t>
        </w:r>
      </w:ins>
      <w:del w:id="395" w:author="Anastasia Soukhov" w:date="2024-02-27T14:23:00Z">
        <w:r w:rsidDel="009F55C8">
          <w:rPr>
            <w:lang w:val="en-CA" w:eastAsia="en-US"/>
          </w:rPr>
          <w:delText>ies aiming</w:delText>
        </w:r>
      </w:del>
      <w:r>
        <w:rPr>
          <w:lang w:val="en-CA" w:eastAsia="en-US"/>
        </w:rPr>
        <w:t xml:space="preserve"> to encourage </w:t>
      </w:r>
      <w:ins w:id="396" w:author="Anastasia Soukhov" w:date="2024-02-27T14:24:00Z">
        <w:r w:rsidR="009F55C8">
          <w:rPr>
            <w:lang w:val="en-CA" w:eastAsia="en-US"/>
          </w:rPr>
          <w:t>just and sustainable</w:t>
        </w:r>
      </w:ins>
      <w:del w:id="397" w:author="Anastasia Soukhov" w:date="2024-02-27T14:24:00Z">
        <w:r w:rsidDel="009F55C8">
          <w:rPr>
            <w:lang w:val="en-CA" w:eastAsia="en-US"/>
          </w:rPr>
          <w:delText>equitable</w:delText>
        </w:r>
      </w:del>
      <w:r>
        <w:rPr>
          <w:lang w:val="en-CA" w:eastAsia="en-US"/>
        </w:rPr>
        <w:t xml:space="preserve"> mobility. </w:t>
      </w:r>
    </w:p>
    <w:p w14:paraId="624AA41C" w14:textId="77777777" w:rsidR="00E206A0" w:rsidRDefault="00E206A0" w:rsidP="00E206A0">
      <w:pPr>
        <w:rPr>
          <w:lang w:val="en-CA" w:eastAsia="en-US"/>
        </w:rPr>
      </w:pPr>
      <w:r>
        <w:rPr>
          <w:lang w:val="en-CA" w:eastAsia="en-US"/>
        </w:rPr>
        <w:t> </w:t>
      </w:r>
    </w:p>
    <w:p w14:paraId="6486B656" w14:textId="0DCD754B" w:rsidR="00E206A0" w:rsidRDefault="00E206A0" w:rsidP="00E206A0">
      <w:pPr>
        <w:rPr>
          <w:lang w:val="en-CA" w:eastAsia="en-US"/>
        </w:rPr>
      </w:pPr>
      <w:r>
        <w:rPr>
          <w:lang w:val="en-CA" w:eastAsia="en-US"/>
        </w:rPr>
        <w:t>Keywords: Accessibility; Mobility of Care; Gender</w:t>
      </w:r>
      <w:del w:id="398" w:author="Anastasia Soukhov" w:date="2024-02-27T11:37:00Z">
        <w:r w:rsidDel="00CC1090">
          <w:rPr>
            <w:lang w:val="en-CA" w:eastAsia="en-US"/>
          </w:rPr>
          <w:delText>; Equity</w:delText>
        </w:r>
      </w:del>
      <w:r>
        <w:rPr>
          <w:lang w:val="en-CA" w:eastAsia="en-US"/>
        </w:rPr>
        <w:t>; Travel Mode</w:t>
      </w:r>
      <w:ins w:id="399" w:author="Anastasia Soukhov" w:date="2024-02-27T11:37:00Z">
        <w:r w:rsidR="00CC1090">
          <w:rPr>
            <w:lang w:val="en-CA" w:eastAsia="en-US"/>
          </w:rPr>
          <w:t xml:space="preserve">; </w:t>
        </w:r>
      </w:ins>
      <w:ins w:id="400" w:author="Anastasia Soukhov" w:date="2024-02-27T11:36:00Z">
        <w:r w:rsidR="00373C10">
          <w:rPr>
            <w:lang w:val="en-CA" w:eastAsia="en-US"/>
          </w:rPr>
          <w:t>15-Minute City</w:t>
        </w:r>
      </w:ins>
      <w:r>
        <w:rPr>
          <w:lang w:val="en-CA" w:eastAsia="en-US"/>
        </w:rPr>
        <w:t xml:space="preserve"> </w:t>
      </w:r>
    </w:p>
    <w:p w14:paraId="1F0DFE3A" w14:textId="77777777" w:rsidR="00E206A0" w:rsidRDefault="00E206A0" w:rsidP="00E206A0">
      <w:pPr>
        <w:rPr>
          <w:lang w:val="en-CA" w:eastAsia="en-US"/>
        </w:rPr>
      </w:pPr>
    </w:p>
    <w:p w14:paraId="75534778" w14:textId="10225E6C" w:rsidR="0004645B" w:rsidRPr="00E206A0" w:rsidRDefault="004F6CDD">
      <w:pPr>
        <w:rPr>
          <w:lang w:val="en-CA"/>
        </w:rPr>
      </w:pPr>
      <w:ins w:id="401" w:author="Anastasia Soukhov" w:date="2024-02-27T13:33:00Z">
        <w:r>
          <w:rPr>
            <w:lang w:val="en-CA"/>
          </w:rPr>
          <w:t>Ref</w:t>
        </w:r>
      </w:ins>
      <w:ins w:id="402" w:author="Anastasia Soukhov" w:date="2024-02-27T13:57:00Z">
        <w:r w:rsidR="004C2744">
          <w:rPr>
            <w:lang w:val="en-CA"/>
          </w:rPr>
          <w:t>erences</w:t>
        </w:r>
      </w:ins>
    </w:p>
    <w:sectPr w:rsidR="0004645B" w:rsidRPr="00E206A0" w:rsidSect="00E206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1" w:author="Anastasia Soukhov" w:date="2024-02-27T15:18:00Z" w:initials="AS">
    <w:p w14:paraId="61527CC9" w14:textId="77777777" w:rsidR="00BD7BFC" w:rsidRDefault="00BD7BFC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 xml:space="preserve">"Though gendered differences in travel behaviour have been highlighted, they have historically framed non-work/school trips as 'non-mandatory'. </w:t>
      </w:r>
    </w:p>
    <w:p w14:paraId="187108E0" w14:textId="77777777" w:rsidR="00BD7BFC" w:rsidRDefault="00BD7BFC" w:rsidP="005F0349">
      <w:pPr>
        <w:pStyle w:val="CommentText"/>
      </w:pPr>
      <w:r>
        <w:rPr>
          <w:lang w:val="en-CA"/>
        </w:rPr>
        <w:t>"</w:t>
      </w:r>
    </w:p>
  </w:comment>
  <w:comment w:id="33" w:author="Lucia Mejia Dorantes" w:date="2024-02-27T10:40:00Z" w:initials="LMD">
    <w:p w14:paraId="6B182990" w14:textId="323ECBAD" w:rsidR="00FB1702" w:rsidRDefault="00FB1702" w:rsidP="00FB1702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 xml:space="preserve">(also mentioned as reproductive work by Caren Levy).  </w:t>
      </w:r>
      <w:hyperlink r:id="rId1" w:history="1">
        <w:r w:rsidRPr="00D10F0F">
          <w:rPr>
            <w:rStyle w:val="Hyperlink"/>
            <w:lang w:val="en-CA"/>
          </w:rPr>
          <w:t>https://journals.sagepub.com/doi/epub/10.1177/0956247813477810</w:t>
        </w:r>
      </w:hyperlink>
    </w:p>
  </w:comment>
  <w:comment w:id="84" w:author="Lucia Mejia Dorantes" w:date="2024-02-27T10:25:00Z" w:initials="LMD">
    <w:p w14:paraId="4CB4A538" w14:textId="3D007ED4" w:rsidR="006A747D" w:rsidRDefault="006A747D" w:rsidP="006A747D">
      <w:pPr>
        <w:pStyle w:val="CommentText"/>
      </w:pPr>
      <w:r>
        <w:rPr>
          <w:rStyle w:val="CommentReference"/>
        </w:rPr>
        <w:annotationRef/>
      </w:r>
      <w:hyperlink r:id="rId2" w:history="1">
        <w:r w:rsidRPr="003512D1">
          <w:rPr>
            <w:rStyle w:val="Hyperlink"/>
          </w:rPr>
          <w:t>https://eige.europa.eu/gender-equality-index/2023/domain/intersecting-inequalities/age/time</w:t>
        </w:r>
      </w:hyperlink>
    </w:p>
  </w:comment>
  <w:comment w:id="85" w:author="Lucia Mejia Dorantes" w:date="2024-02-27T10:54:00Z" w:initials="LMD">
    <w:p w14:paraId="460B0349" w14:textId="77777777" w:rsidR="008734CB" w:rsidRDefault="008734CB" w:rsidP="008734CB">
      <w:pPr>
        <w:pStyle w:val="CommentText"/>
      </w:pPr>
      <w:r>
        <w:rPr>
          <w:rStyle w:val="CommentReference"/>
        </w:rPr>
        <w:annotationRef/>
      </w:r>
      <w:r>
        <w:t>Is there something something similar in Canada?</w:t>
      </w:r>
    </w:p>
  </w:comment>
  <w:comment w:id="150" w:author="Lucia Mejia Dorantes" w:date="2024-02-27T09:36:00Z" w:initials="LMD">
    <w:p w14:paraId="69E73709" w14:textId="77777777" w:rsidR="00C058CA" w:rsidRDefault="00C058CA" w:rsidP="00C058CA">
      <w:pPr>
        <w:pStyle w:val="CommentText"/>
      </w:pPr>
      <w:r>
        <w:rPr>
          <w:rStyle w:val="CommentReference"/>
        </w:rPr>
        <w:annotationRef/>
      </w:r>
      <w:r>
        <w:t>Apart from Sanchez de Madariaga 2013, I think it is relevant to include previous studies</w:t>
      </w:r>
    </w:p>
  </w:comment>
  <w:comment w:id="151" w:author="Lucia Mejia Dorantes" w:date="2024-02-27T10:23:00Z" w:initials="LMD">
    <w:p w14:paraId="66373ED1" w14:textId="77777777" w:rsidR="00C058CA" w:rsidRDefault="00C058CA" w:rsidP="00C058CA">
      <w:pPr>
        <w:pStyle w:val="CommentText"/>
      </w:pPr>
      <w:r>
        <w:rPr>
          <w:rStyle w:val="CommentReference"/>
        </w:rPr>
        <w:annotationRef/>
      </w:r>
      <w:r>
        <w:t>Great works were done before: see for example:</w:t>
      </w:r>
    </w:p>
    <w:p w14:paraId="7071BD00" w14:textId="77777777" w:rsidR="00C058CA" w:rsidRDefault="00C058CA" w:rsidP="00C058CA">
      <w:pPr>
        <w:pStyle w:val="CommentText"/>
      </w:pPr>
      <w:r>
        <w:t xml:space="preserve">Law, R. (1999). Beyond ‘women and transport’: Towards new geographies of gender and daily mobility. Progress in Human Geography, 23, 567–588. </w:t>
      </w:r>
      <w:hyperlink r:id="rId3" w:history="1">
        <w:r w:rsidRPr="00223041">
          <w:rPr>
            <w:rStyle w:val="Hyperlink"/>
          </w:rPr>
          <w:t>https://doi.org/10.1191/</w:t>
        </w:r>
      </w:hyperlink>
      <w:r>
        <w:t xml:space="preserve"> 030913299666161864. </w:t>
      </w:r>
    </w:p>
    <w:p w14:paraId="566CAA7A" w14:textId="77777777" w:rsidR="00C058CA" w:rsidRDefault="00C058CA" w:rsidP="00C058CA">
      <w:pPr>
        <w:pStyle w:val="CommentText"/>
      </w:pPr>
      <w:r>
        <w:t xml:space="preserve">Gendered Mobilities by Cresswell and Priya Uteng (2008) </w:t>
      </w:r>
      <w:hyperlink r:id="rId4" w:history="1">
        <w:r w:rsidRPr="00223041">
          <w:rPr>
            <w:rStyle w:val="Hyperlink"/>
          </w:rPr>
          <w:t xml:space="preserve">https://doi.org/10.4324/9781315584201 </w:t>
        </w:r>
      </w:hyperlink>
    </w:p>
    <w:p w14:paraId="21D4DF5E" w14:textId="77777777" w:rsidR="00C058CA" w:rsidRDefault="00C058CA" w:rsidP="00C058CA">
      <w:pPr>
        <w:pStyle w:val="CommentText"/>
      </w:pPr>
      <w:r>
        <w:t>Levy, Caren (1991), “Towards gender aware urban transport planning”</w:t>
      </w:r>
    </w:p>
    <w:p w14:paraId="7E89D2D7" w14:textId="77777777" w:rsidR="00C058CA" w:rsidRDefault="00C058CA" w:rsidP="00C058CA">
      <w:pPr>
        <w:pStyle w:val="CommentText"/>
      </w:pPr>
      <w:r>
        <w:t>Levy, C (1992), “Transport”, in L Ostergaard (editor),Gender and Development, Chapter 6, Routledge,</w:t>
      </w:r>
    </w:p>
    <w:p w14:paraId="086A7D11" w14:textId="77777777" w:rsidR="00C058CA" w:rsidRDefault="00C058CA" w:rsidP="00C058CA">
      <w:pPr>
        <w:pStyle w:val="CommentText"/>
      </w:pPr>
      <w:r>
        <w:t>Caren Levy 2013: DOI: 10.1177/0956247813477810</w:t>
      </w:r>
    </w:p>
    <w:p w14:paraId="784CAB7F" w14:textId="77777777" w:rsidR="00C058CA" w:rsidRDefault="00C058CA" w:rsidP="00C058CA">
      <w:pPr>
        <w:pStyle w:val="CommentText"/>
      </w:pPr>
      <w:r>
        <w:t xml:space="preserve">Vacchelli and Kofman (2018) </w:t>
      </w:r>
      <w:hyperlink r:id="rId5" w:history="1">
        <w:r w:rsidRPr="00223041">
          <w:rPr>
            <w:rStyle w:val="Hyperlink"/>
          </w:rPr>
          <w:t>https://doi.org/10.1016/j.cities.2017.10.013</w:t>
        </w:r>
      </w:hyperlink>
      <w:r>
        <w:t xml:space="preserve">  </w:t>
      </w:r>
    </w:p>
    <w:p w14:paraId="305C1B6D" w14:textId="77777777" w:rsidR="00C058CA" w:rsidRDefault="00C058CA" w:rsidP="00C058CA">
      <w:pPr>
        <w:pStyle w:val="CommentText"/>
      </w:pPr>
      <w:hyperlink r:id="rId6" w:anchor="v=onepage&amp;q&amp;f=false" w:history="1">
        <w:r w:rsidRPr="00223041">
          <w:rPr>
            <w:rStyle w:val="Hyperlink"/>
          </w:rPr>
          <w:t>https://books.google.de/books?hl=de&amp;lr=&amp;id=AQRjNcrk1hsC&amp;oi=fnd&amp;pg=PA23&amp;ots=qv4wnxqxTz&amp;sig=0YPMMAmlcKPGySThg68XkFAwBEA&amp;redir_esc=y#v=onepage&amp;q&amp;f=false</w:t>
        </w:r>
      </w:hyperlink>
    </w:p>
  </w:comment>
  <w:comment w:id="182" w:author="Lucia Mejia Dorantes" w:date="2024-02-27T09:36:00Z" w:initials="LMD">
    <w:p w14:paraId="34F5B6E6" w14:textId="77777777" w:rsidR="00516767" w:rsidRDefault="004B1455" w:rsidP="00516767">
      <w:pPr>
        <w:pStyle w:val="CommentText"/>
      </w:pPr>
      <w:r>
        <w:rPr>
          <w:rStyle w:val="CommentReference"/>
        </w:rPr>
        <w:annotationRef/>
      </w:r>
      <w:r w:rsidR="00516767">
        <w:t>Apart from Sanchez de Madariaga 2013, I think it is relevant to include previous studies</w:t>
      </w:r>
    </w:p>
  </w:comment>
  <w:comment w:id="183" w:author="Lucia Mejia Dorantes" w:date="2024-02-27T10:23:00Z" w:initials="LMD">
    <w:p w14:paraId="2DEEE3D3" w14:textId="666302F2" w:rsidR="00B14EFD" w:rsidRDefault="006A747D" w:rsidP="00B14EFD">
      <w:pPr>
        <w:pStyle w:val="CommentText"/>
      </w:pPr>
      <w:r>
        <w:rPr>
          <w:rStyle w:val="CommentReference"/>
        </w:rPr>
        <w:annotationRef/>
      </w:r>
      <w:r w:rsidR="00B14EFD">
        <w:t>Great works were done before: see for example:</w:t>
      </w:r>
    </w:p>
    <w:p w14:paraId="40A6D62A" w14:textId="77777777" w:rsidR="00B14EFD" w:rsidRDefault="00B14EFD" w:rsidP="00B14EFD">
      <w:pPr>
        <w:pStyle w:val="CommentText"/>
      </w:pPr>
      <w:r>
        <w:t xml:space="preserve">Law, R. (1999). Beyond ‘women and transport’: Towards new geographies of gender and daily mobility. Progress in Human Geography, 23, 567–588. </w:t>
      </w:r>
      <w:hyperlink r:id="rId7" w:history="1">
        <w:r w:rsidRPr="00223041">
          <w:rPr>
            <w:rStyle w:val="Hyperlink"/>
          </w:rPr>
          <w:t>https://doi.org/10.1191/</w:t>
        </w:r>
      </w:hyperlink>
      <w:r>
        <w:t xml:space="preserve"> 030913299666161864. </w:t>
      </w:r>
    </w:p>
    <w:p w14:paraId="5B72F228" w14:textId="77777777" w:rsidR="00B14EFD" w:rsidRDefault="00B14EFD" w:rsidP="00B14EFD">
      <w:pPr>
        <w:pStyle w:val="CommentText"/>
      </w:pPr>
      <w:r>
        <w:t xml:space="preserve">Gendered Mobilities by Cresswell and Priya Uteng (2008) </w:t>
      </w:r>
      <w:hyperlink r:id="rId8" w:history="1">
        <w:r w:rsidRPr="00223041">
          <w:rPr>
            <w:rStyle w:val="Hyperlink"/>
          </w:rPr>
          <w:t xml:space="preserve">https://doi.org/10.4324/9781315584201 </w:t>
        </w:r>
      </w:hyperlink>
    </w:p>
    <w:p w14:paraId="63C0CDC2" w14:textId="77777777" w:rsidR="00B14EFD" w:rsidRDefault="00B14EFD" w:rsidP="00B14EFD">
      <w:pPr>
        <w:pStyle w:val="CommentText"/>
      </w:pPr>
      <w:r>
        <w:t>Levy, Caren (1991), “Towards gender aware urban transport planning”</w:t>
      </w:r>
    </w:p>
    <w:p w14:paraId="76A27486" w14:textId="77777777" w:rsidR="00B14EFD" w:rsidRDefault="00B14EFD" w:rsidP="00B14EFD">
      <w:pPr>
        <w:pStyle w:val="CommentText"/>
      </w:pPr>
      <w:r>
        <w:t>Levy, C (1992), “Transport”, in L Ostergaard (editor),Gender and Development, Chapter 6, Routledge,</w:t>
      </w:r>
    </w:p>
    <w:p w14:paraId="515D2BD8" w14:textId="77777777" w:rsidR="00B14EFD" w:rsidRDefault="00B14EFD" w:rsidP="00B14EFD">
      <w:pPr>
        <w:pStyle w:val="CommentText"/>
      </w:pPr>
      <w:r>
        <w:t>Caren Levy 2013: DOI: 10.1177/0956247813477810</w:t>
      </w:r>
    </w:p>
    <w:p w14:paraId="7E67DE59" w14:textId="77777777" w:rsidR="00B14EFD" w:rsidRDefault="00B14EFD" w:rsidP="00B14EFD">
      <w:pPr>
        <w:pStyle w:val="CommentText"/>
      </w:pPr>
      <w:r>
        <w:t xml:space="preserve">Vacchelli and Kofman (2018) </w:t>
      </w:r>
      <w:hyperlink r:id="rId9" w:history="1">
        <w:r w:rsidRPr="00223041">
          <w:rPr>
            <w:rStyle w:val="Hyperlink"/>
          </w:rPr>
          <w:t>https://doi.org/10.1016/j.cities.2017.10.013</w:t>
        </w:r>
      </w:hyperlink>
      <w:r>
        <w:t xml:space="preserve">  </w:t>
      </w:r>
    </w:p>
    <w:p w14:paraId="274267D9" w14:textId="77777777" w:rsidR="00B14EFD" w:rsidRDefault="00000000" w:rsidP="00B14EFD">
      <w:pPr>
        <w:pStyle w:val="CommentText"/>
      </w:pPr>
      <w:hyperlink r:id="rId10" w:anchor="v=onepage&amp;q&amp;f=false" w:history="1">
        <w:r w:rsidR="00B14EFD" w:rsidRPr="00223041">
          <w:rPr>
            <w:rStyle w:val="Hyperlink"/>
          </w:rPr>
          <w:t>https://books.google.de/books?hl=de&amp;lr=&amp;id=AQRjNcrk1hsC&amp;oi=fnd&amp;pg=PA23&amp;ots=qv4wnxqxTz&amp;sig=0YPMMAmlcKPGySThg68XkFAwBEA&amp;redir_esc=y#v=onepage&amp;q&amp;f=false</w:t>
        </w:r>
      </w:hyperlink>
    </w:p>
  </w:comment>
  <w:comment w:id="295" w:author="Lucia Mejia Dorantes" w:date="2024-02-27T11:21:00Z" w:initials="LMD">
    <w:p w14:paraId="1541369B" w14:textId="77777777" w:rsidR="00516767" w:rsidRDefault="00516767" w:rsidP="00516767">
      <w:pPr>
        <w:pStyle w:val="CommentText"/>
      </w:pPr>
      <w:r>
        <w:rPr>
          <w:rStyle w:val="CommentReference"/>
        </w:rPr>
        <w:annotationRef/>
      </w:r>
      <w:r>
        <w:t>A question regarding the infrastructure: if the infrastructure plays an important role on preferring a specific route (for example, pedestrian travel choice), is it possible to measure the quality of it?</w:t>
      </w:r>
    </w:p>
  </w:comment>
  <w:comment w:id="296" w:author="Lucia Mejia Dorantes" w:date="2024-02-27T11:25:00Z" w:initials="LMD">
    <w:p w14:paraId="32003F25" w14:textId="77777777" w:rsidR="00FE1BA3" w:rsidRDefault="00FE1BA3" w:rsidP="00FE1BA3">
      <w:pPr>
        <w:pStyle w:val="CommentText"/>
      </w:pPr>
      <w:r>
        <w:rPr>
          <w:rStyle w:val="CommentReference"/>
        </w:rPr>
        <w:annotationRef/>
      </w:r>
      <w:r>
        <w:t>It comes to my mind using a baby stroller, pushing a wheel chair,  shopping trolley bag, but also due to safety concerns.</w:t>
      </w:r>
    </w:p>
  </w:comment>
  <w:comment w:id="297" w:author="Anastasia Soukhov" w:date="2024-02-27T11:50:00Z" w:initials="AS">
    <w:p w14:paraId="2D7B3B52" w14:textId="77777777" w:rsidR="00C67D0F" w:rsidRDefault="00C67D0F" w:rsidP="004155DE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>Yes - this analysis wont empirically capture these concerns. This is a major limitation and my intention to demonstrate these barrier's visually for the presentation (with pictures perhaps?). We can talk about this!</w:t>
      </w:r>
    </w:p>
  </w:comment>
  <w:comment w:id="298" w:author="Anastasia Soukhov" w:date="2024-02-27T14:17:00Z" w:initials="AS">
    <w:p w14:paraId="66772D78" w14:textId="77777777" w:rsidR="00584832" w:rsidRDefault="00584832" w:rsidP="00E3373C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>": it does not capture real or perceived barriers (e.g., weight restrictions associated with an activity, safety or physical accessibility concerns impacting route choice)."</w:t>
      </w:r>
    </w:p>
  </w:comment>
  <w:comment w:id="309" w:author="Lucia Mejia Dorantes" w:date="2024-02-27T10:59:00Z" w:initials="LMD">
    <w:p w14:paraId="19F1216C" w14:textId="57F0CD26" w:rsidR="00516767" w:rsidRDefault="008734CB" w:rsidP="00516767">
      <w:pPr>
        <w:pStyle w:val="CommentText"/>
      </w:pPr>
      <w:r>
        <w:rPr>
          <w:rStyle w:val="CommentReference"/>
        </w:rPr>
        <w:annotationRef/>
      </w:r>
      <w:r w:rsidR="00516767">
        <w:t>I like this term, and Levy uses the term „reproductive work“</w:t>
      </w:r>
    </w:p>
  </w:comment>
  <w:comment w:id="302" w:author="Lucia Mejia Dorantes" w:date="2024-02-27T09:38:00Z" w:initials="LMD">
    <w:p w14:paraId="7CA044F6" w14:textId="1084F38B" w:rsidR="00742AC1" w:rsidRDefault="004B1455" w:rsidP="00742AC1">
      <w:pPr>
        <w:pStyle w:val="CommentText"/>
      </w:pPr>
      <w:r>
        <w:rPr>
          <w:rStyle w:val="CommentReference"/>
        </w:rPr>
        <w:annotationRef/>
      </w:r>
      <w:r w:rsidR="00742AC1">
        <w:t>Are Doctor/dentist appointments included as errands or caring for others?</w:t>
      </w:r>
    </w:p>
  </w:comment>
  <w:comment w:id="303" w:author="Lucia Mejia Dorantes" w:date="2024-02-27T10:58:00Z" w:initials="LMD">
    <w:p w14:paraId="1552953B" w14:textId="11026114" w:rsidR="008734CB" w:rsidRDefault="008734CB" w:rsidP="008734CB">
      <w:pPr>
        <w:pStyle w:val="CommentText"/>
      </w:pPr>
      <w:r>
        <w:rPr>
          <w:rStyle w:val="CommentReference"/>
        </w:rPr>
        <w:annotationRef/>
      </w:r>
      <w:r>
        <w:t>In societies getting older, these activities play an important role</w:t>
      </w:r>
    </w:p>
  </w:comment>
  <w:comment w:id="304" w:author="Anastasia Soukhov" w:date="2024-02-27T11:49:00Z" w:initials="AS">
    <w:p w14:paraId="2D252F07" w14:textId="77777777" w:rsidR="0000032F" w:rsidRDefault="0000032F" w:rsidP="00756D5D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>Yes, they are!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87108E0" w15:done="0"/>
  <w15:commentEx w15:paraId="6B182990" w15:done="0"/>
  <w15:commentEx w15:paraId="4CB4A538" w15:done="0"/>
  <w15:commentEx w15:paraId="460B0349" w15:paraIdParent="4CB4A538" w15:done="0"/>
  <w15:commentEx w15:paraId="69E73709" w15:done="0"/>
  <w15:commentEx w15:paraId="305C1B6D" w15:paraIdParent="69E73709" w15:done="0"/>
  <w15:commentEx w15:paraId="34F5B6E6" w15:done="0"/>
  <w15:commentEx w15:paraId="274267D9" w15:paraIdParent="34F5B6E6" w15:done="0"/>
  <w15:commentEx w15:paraId="1541369B" w15:done="0"/>
  <w15:commentEx w15:paraId="32003F25" w15:paraIdParent="1541369B" w15:done="0"/>
  <w15:commentEx w15:paraId="2D7B3B52" w15:paraIdParent="1541369B" w15:done="0"/>
  <w15:commentEx w15:paraId="66772D78" w15:paraIdParent="1541369B" w15:done="0"/>
  <w15:commentEx w15:paraId="19F1216C" w15:done="0"/>
  <w15:commentEx w15:paraId="7CA044F6" w15:done="0"/>
  <w15:commentEx w15:paraId="1552953B" w15:paraIdParent="7CA044F6" w15:done="0"/>
  <w15:commentEx w15:paraId="2D252F07" w15:paraIdParent="7CA044F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7EEEADF" w16cex:dateUtc="2024-02-27T20:18:00Z"/>
  <w16cex:commentExtensible w16cex:durableId="16D2805A" w16cex:dateUtc="2024-02-27T09:40:00Z"/>
  <w16cex:commentExtensible w16cex:durableId="676510E7" w16cex:dateUtc="2024-02-27T09:25:00Z"/>
  <w16cex:commentExtensible w16cex:durableId="251CC350" w16cex:dateUtc="2024-02-27T09:54:00Z"/>
  <w16cex:commentExtensible w16cex:durableId="6DF6188B" w16cex:dateUtc="2024-02-27T08:36:00Z"/>
  <w16cex:commentExtensible w16cex:durableId="21361F5E" w16cex:dateUtc="2024-02-27T09:23:00Z"/>
  <w16cex:commentExtensible w16cex:durableId="2AD4827E" w16cex:dateUtc="2024-02-27T08:36:00Z"/>
  <w16cex:commentExtensible w16cex:durableId="15C7E7FB" w16cex:dateUtc="2024-02-27T09:23:00Z"/>
  <w16cex:commentExtensible w16cex:durableId="7DA074D0" w16cex:dateUtc="2024-02-27T10:21:00Z"/>
  <w16cex:commentExtensible w16cex:durableId="243336BB" w16cex:dateUtc="2024-02-27T10:25:00Z"/>
  <w16cex:commentExtensible w16cex:durableId="0BA78CC4" w16cex:dateUtc="2024-02-27T16:50:00Z"/>
  <w16cex:commentExtensible w16cex:durableId="7AFDD011" w16cex:dateUtc="2024-02-27T19:17:00Z"/>
  <w16cex:commentExtensible w16cex:durableId="3EA522C8" w16cex:dateUtc="2024-02-27T09:59:00Z"/>
  <w16cex:commentExtensible w16cex:durableId="6B477056" w16cex:dateUtc="2024-02-27T08:38:00Z"/>
  <w16cex:commentExtensible w16cex:durableId="7C9578C5" w16cex:dateUtc="2024-02-27T09:58:00Z"/>
  <w16cex:commentExtensible w16cex:durableId="64358D95" w16cex:dateUtc="2024-02-27T16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87108E0" w16cid:durableId="37EEEADF"/>
  <w16cid:commentId w16cid:paraId="6B182990" w16cid:durableId="16D2805A"/>
  <w16cid:commentId w16cid:paraId="4CB4A538" w16cid:durableId="676510E7"/>
  <w16cid:commentId w16cid:paraId="460B0349" w16cid:durableId="251CC350"/>
  <w16cid:commentId w16cid:paraId="69E73709" w16cid:durableId="6DF6188B"/>
  <w16cid:commentId w16cid:paraId="305C1B6D" w16cid:durableId="21361F5E"/>
  <w16cid:commentId w16cid:paraId="34F5B6E6" w16cid:durableId="2AD4827E"/>
  <w16cid:commentId w16cid:paraId="274267D9" w16cid:durableId="15C7E7FB"/>
  <w16cid:commentId w16cid:paraId="1541369B" w16cid:durableId="7DA074D0"/>
  <w16cid:commentId w16cid:paraId="32003F25" w16cid:durableId="243336BB"/>
  <w16cid:commentId w16cid:paraId="2D7B3B52" w16cid:durableId="0BA78CC4"/>
  <w16cid:commentId w16cid:paraId="66772D78" w16cid:durableId="7AFDD011"/>
  <w16cid:commentId w16cid:paraId="19F1216C" w16cid:durableId="3EA522C8"/>
  <w16cid:commentId w16cid:paraId="7CA044F6" w16cid:durableId="6B477056"/>
  <w16cid:commentId w16cid:paraId="1552953B" w16cid:durableId="7C9578C5"/>
  <w16cid:commentId w16cid:paraId="2D252F07" w16cid:durableId="64358D9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D617B" w14:textId="77777777" w:rsidR="00F27DAD" w:rsidRDefault="00F27DAD" w:rsidP="005D7830">
      <w:r>
        <w:separator/>
      </w:r>
    </w:p>
  </w:endnote>
  <w:endnote w:type="continuationSeparator" w:id="0">
    <w:p w14:paraId="3A1096D6" w14:textId="77777777" w:rsidR="00F27DAD" w:rsidRDefault="00F27DAD" w:rsidP="005D7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33515" w14:textId="77777777" w:rsidR="00F27DAD" w:rsidRDefault="00F27DAD" w:rsidP="005D7830">
      <w:r>
        <w:separator/>
      </w:r>
    </w:p>
  </w:footnote>
  <w:footnote w:type="continuationSeparator" w:id="0">
    <w:p w14:paraId="03CF483E" w14:textId="77777777" w:rsidR="00F27DAD" w:rsidRDefault="00F27DAD" w:rsidP="005D7830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astasia Soukhov">
    <w15:presenceInfo w15:providerId="AD" w15:userId="S::soukhoa@mcmaster.ca::392781a7-faff-48b2-b865-d393dcda6b00"/>
  </w15:person>
  <w15:person w15:author="Lucia Mejia Dorantes">
    <w15:presenceInfo w15:providerId="Windows Live" w15:userId="7b6cbb0887fc29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6A0"/>
    <w:rsid w:val="0000032F"/>
    <w:rsid w:val="0001698A"/>
    <w:rsid w:val="000241D2"/>
    <w:rsid w:val="0004645B"/>
    <w:rsid w:val="000568DA"/>
    <w:rsid w:val="0007480B"/>
    <w:rsid w:val="000A4E02"/>
    <w:rsid w:val="000A5799"/>
    <w:rsid w:val="000B4622"/>
    <w:rsid w:val="000D0F0B"/>
    <w:rsid w:val="000E69B7"/>
    <w:rsid w:val="000F3FBF"/>
    <w:rsid w:val="001177DE"/>
    <w:rsid w:val="001218E7"/>
    <w:rsid w:val="0014233F"/>
    <w:rsid w:val="001532C7"/>
    <w:rsid w:val="001D5207"/>
    <w:rsid w:val="001D59D8"/>
    <w:rsid w:val="002123D1"/>
    <w:rsid w:val="00231969"/>
    <w:rsid w:val="00264D0D"/>
    <w:rsid w:val="0026775B"/>
    <w:rsid w:val="002C5C3B"/>
    <w:rsid w:val="00306C0A"/>
    <w:rsid w:val="00364C77"/>
    <w:rsid w:val="00370FAD"/>
    <w:rsid w:val="00373C10"/>
    <w:rsid w:val="003C7E82"/>
    <w:rsid w:val="003E614B"/>
    <w:rsid w:val="00431B47"/>
    <w:rsid w:val="0043310B"/>
    <w:rsid w:val="00446B72"/>
    <w:rsid w:val="00490ACE"/>
    <w:rsid w:val="004B1455"/>
    <w:rsid w:val="004C2744"/>
    <w:rsid w:val="004E3188"/>
    <w:rsid w:val="004F686D"/>
    <w:rsid w:val="004F6CDD"/>
    <w:rsid w:val="00516767"/>
    <w:rsid w:val="00563F0B"/>
    <w:rsid w:val="00582728"/>
    <w:rsid w:val="00584832"/>
    <w:rsid w:val="005B2639"/>
    <w:rsid w:val="005D7830"/>
    <w:rsid w:val="005E07F1"/>
    <w:rsid w:val="006214CC"/>
    <w:rsid w:val="00646A77"/>
    <w:rsid w:val="006821E8"/>
    <w:rsid w:val="006A747D"/>
    <w:rsid w:val="006B20A6"/>
    <w:rsid w:val="006E1940"/>
    <w:rsid w:val="006E458B"/>
    <w:rsid w:val="00710E33"/>
    <w:rsid w:val="007301F4"/>
    <w:rsid w:val="00742AC1"/>
    <w:rsid w:val="00751C5D"/>
    <w:rsid w:val="00761E9D"/>
    <w:rsid w:val="007E6263"/>
    <w:rsid w:val="008250C9"/>
    <w:rsid w:val="008734CB"/>
    <w:rsid w:val="00874A99"/>
    <w:rsid w:val="00885DB8"/>
    <w:rsid w:val="008A45E8"/>
    <w:rsid w:val="008A5A12"/>
    <w:rsid w:val="008F3DBD"/>
    <w:rsid w:val="00937D91"/>
    <w:rsid w:val="00986E4B"/>
    <w:rsid w:val="009973FD"/>
    <w:rsid w:val="009F55C8"/>
    <w:rsid w:val="00A63B93"/>
    <w:rsid w:val="00A75986"/>
    <w:rsid w:val="00A81CA8"/>
    <w:rsid w:val="00AB1D08"/>
    <w:rsid w:val="00B14EFD"/>
    <w:rsid w:val="00B16CE5"/>
    <w:rsid w:val="00B2462B"/>
    <w:rsid w:val="00BC3B4A"/>
    <w:rsid w:val="00BC6331"/>
    <w:rsid w:val="00BD7BFC"/>
    <w:rsid w:val="00C058CA"/>
    <w:rsid w:val="00C14597"/>
    <w:rsid w:val="00C67D0F"/>
    <w:rsid w:val="00C85872"/>
    <w:rsid w:val="00CC1090"/>
    <w:rsid w:val="00CC124A"/>
    <w:rsid w:val="00CD3210"/>
    <w:rsid w:val="00D2251B"/>
    <w:rsid w:val="00D2340A"/>
    <w:rsid w:val="00D33A72"/>
    <w:rsid w:val="00D44FF3"/>
    <w:rsid w:val="00D95D45"/>
    <w:rsid w:val="00DC220B"/>
    <w:rsid w:val="00E206A0"/>
    <w:rsid w:val="00E27DF4"/>
    <w:rsid w:val="00EC5A69"/>
    <w:rsid w:val="00F27DAD"/>
    <w:rsid w:val="00F33528"/>
    <w:rsid w:val="00F41117"/>
    <w:rsid w:val="00FA0332"/>
    <w:rsid w:val="00FB0642"/>
    <w:rsid w:val="00FB1702"/>
    <w:rsid w:val="00FB30B8"/>
    <w:rsid w:val="00FC40D4"/>
    <w:rsid w:val="00FE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8C374"/>
  <w15:chartTrackingRefBased/>
  <w15:docId w15:val="{1A541B42-DE9B-4BC5-8626-A831BB6EF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6A0"/>
    <w:pPr>
      <w:spacing w:after="0" w:line="240" w:lineRule="auto"/>
    </w:pPr>
    <w:rPr>
      <w:rFonts w:ascii="Calibri" w:hAnsi="Calibri" w:cs="Calibri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E206A0"/>
    <w:pPr>
      <w:spacing w:after="0" w:line="240" w:lineRule="auto"/>
    </w:pPr>
    <w:rPr>
      <w:rFonts w:ascii="Calibri" w:hAnsi="Calibri" w:cs="Calibri"/>
      <w:lang w:eastAsia="en-GB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4B14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B145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B1455"/>
    <w:rPr>
      <w:rFonts w:ascii="Calibri" w:hAnsi="Calibri" w:cs="Calibri"/>
      <w:sz w:val="20"/>
      <w:szCs w:val="20"/>
      <w:lang w:eastAsia="en-GB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14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1455"/>
    <w:rPr>
      <w:rFonts w:ascii="Calibri" w:hAnsi="Calibri" w:cs="Calibri"/>
      <w:b/>
      <w:bCs/>
      <w:sz w:val="20"/>
      <w:szCs w:val="2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6A74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47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D78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7830"/>
    <w:rPr>
      <w:rFonts w:ascii="Calibri" w:hAnsi="Calibri" w:cs="Calibri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D78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7830"/>
    <w:rPr>
      <w:rFonts w:ascii="Calibri" w:hAnsi="Calibri" w:cs="Calibri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4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4324/9781315584201" TargetMode="External"/><Relationship Id="rId3" Type="http://schemas.openxmlformats.org/officeDocument/2006/relationships/hyperlink" Target="https://doi.org/10.1191/" TargetMode="External"/><Relationship Id="rId7" Type="http://schemas.openxmlformats.org/officeDocument/2006/relationships/hyperlink" Target="https://doi.org/10.1191/" TargetMode="External"/><Relationship Id="rId2" Type="http://schemas.openxmlformats.org/officeDocument/2006/relationships/hyperlink" Target="https://eige.europa.eu/gender-equality-index/2023/domain/intersecting-inequalities/age/time" TargetMode="External"/><Relationship Id="rId1" Type="http://schemas.openxmlformats.org/officeDocument/2006/relationships/hyperlink" Target="https://journals.sagepub.com/doi/epub/10.1177/0956247813477810" TargetMode="External"/><Relationship Id="rId6" Type="http://schemas.openxmlformats.org/officeDocument/2006/relationships/hyperlink" Target="https://books.google.de/books?hl=de&amp;lr=&amp;id=AQRjNcrk1hsC&amp;oi=fnd&amp;pg=PA23&amp;ots=qv4wnxqxTz&amp;sig=0YPMMAmlcKPGySThg68XkFAwBEA&amp;redir_esc=y" TargetMode="External"/><Relationship Id="rId5" Type="http://schemas.openxmlformats.org/officeDocument/2006/relationships/hyperlink" Target="https://doi.org/10.1016/j.cities.2017.10.013" TargetMode="External"/><Relationship Id="rId10" Type="http://schemas.openxmlformats.org/officeDocument/2006/relationships/hyperlink" Target="https://books.google.de/books?hl=de&amp;lr=&amp;id=AQRjNcrk1hsC&amp;oi=fnd&amp;pg=PA23&amp;ots=qv4wnxqxTz&amp;sig=0YPMMAmlcKPGySThg68XkFAwBEA&amp;redir_esc=y" TargetMode="External"/><Relationship Id="rId4" Type="http://schemas.openxmlformats.org/officeDocument/2006/relationships/hyperlink" Target="https://doi.org/10.4324/9781315584201" TargetMode="External"/><Relationship Id="rId9" Type="http://schemas.openxmlformats.org/officeDocument/2006/relationships/hyperlink" Target="https://doi.org/10.1016/j.cities.2017.10.013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917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Mejia Dorantes</dc:creator>
  <cp:keywords/>
  <dc:description/>
  <cp:lastModifiedBy>Anastasia Soukhov</cp:lastModifiedBy>
  <cp:revision>91</cp:revision>
  <dcterms:created xsi:type="dcterms:W3CDTF">2024-02-27T08:32:00Z</dcterms:created>
  <dcterms:modified xsi:type="dcterms:W3CDTF">2024-02-27T21:01:00Z</dcterms:modified>
</cp:coreProperties>
</file>